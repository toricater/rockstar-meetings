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12038" w14:textId="77777777" w:rsidR="008370CC" w:rsidRPr="009F7034" w:rsidRDefault="008370CC">
      <w:pPr>
        <w:spacing w:after="200"/>
        <w:rPr>
          <w:rFonts w:cs="Arial"/>
        </w:rPr>
      </w:pPr>
      <w:bookmarkStart w:id="0" w:name="_Toc128660848"/>
      <w:bookmarkStart w:id="1" w:name="_Toc129081493"/>
      <w:bookmarkStart w:id="2" w:name="_Toc207709039"/>
      <w:bookmarkStart w:id="3" w:name="_Toc223515827"/>
      <w:bookmarkStart w:id="4" w:name="_Toc416259684"/>
      <w:bookmarkStart w:id="5" w:name="_Toc223427019"/>
      <w:r w:rsidRPr="009F7034">
        <w:rPr>
          <w:rFonts w:cs="Arial"/>
          <w:noProof/>
        </w:rPr>
        <w:drawing>
          <wp:inline distT="0" distB="0" distL="0" distR="0" wp14:anchorId="528FCCD9" wp14:editId="71B28862">
            <wp:extent cx="6285230"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285230" cy="2938780"/>
                    </a:xfrm>
                    <a:prstGeom prst="rect">
                      <a:avLst/>
                    </a:prstGeom>
                    <a:noFill/>
                  </pic:spPr>
                </pic:pic>
              </a:graphicData>
            </a:graphic>
          </wp:inline>
        </w:drawing>
      </w:r>
    </w:p>
    <w:p w14:paraId="464DF3C3" w14:textId="77777777" w:rsidR="008370CC" w:rsidRPr="009F7034" w:rsidRDefault="008370CC" w:rsidP="008370CC">
      <w:pPr>
        <w:spacing w:after="200"/>
        <w:jc w:val="center"/>
        <w:rPr>
          <w:rFonts w:cs="Arial"/>
          <w:b/>
          <w:color w:val="7F7F7F" w:themeColor="text1" w:themeTint="80"/>
          <w:sz w:val="52"/>
          <w:szCs w:val="52"/>
        </w:rPr>
      </w:pPr>
      <w:r w:rsidRPr="009F7034">
        <w:rPr>
          <w:rFonts w:cs="Arial"/>
          <w:b/>
          <w:color w:val="7F7F7F" w:themeColor="text1" w:themeTint="80"/>
          <w:sz w:val="52"/>
          <w:szCs w:val="52"/>
        </w:rPr>
        <w:t>POWER HOUR:</w:t>
      </w:r>
    </w:p>
    <w:p w14:paraId="378D5D80" w14:textId="77777777" w:rsidR="008370CC" w:rsidRPr="009F7034" w:rsidRDefault="00371AFE" w:rsidP="008370CC">
      <w:pPr>
        <w:spacing w:after="200"/>
        <w:jc w:val="center"/>
        <w:rPr>
          <w:rFonts w:cs="Arial"/>
          <w:b/>
          <w:color w:val="7F7F7F" w:themeColor="text1" w:themeTint="80"/>
          <w:sz w:val="32"/>
          <w:szCs w:val="32"/>
        </w:rPr>
      </w:pPr>
      <w:r w:rsidRPr="009F7034">
        <w:rPr>
          <w:rFonts w:cs="Arial"/>
          <w:b/>
          <w:color w:val="7F7F7F" w:themeColor="text1" w:themeTint="80"/>
          <w:sz w:val="32"/>
          <w:szCs w:val="32"/>
        </w:rPr>
        <w:t>Rock Star Meetings</w:t>
      </w:r>
    </w:p>
    <w:p w14:paraId="4548D34A" w14:textId="77777777" w:rsidR="008370CC" w:rsidRPr="009F7034" w:rsidRDefault="008370CC">
      <w:pPr>
        <w:spacing w:after="200"/>
        <w:rPr>
          <w:rFonts w:cs="Arial"/>
        </w:rPr>
      </w:pPr>
    </w:p>
    <w:p w14:paraId="15DE84EB" w14:textId="77777777" w:rsidR="008370CC" w:rsidRPr="009F7034" w:rsidRDefault="008370CC">
      <w:pPr>
        <w:spacing w:after="200"/>
        <w:rPr>
          <w:rFonts w:eastAsia="Times New Roman" w:cs="Arial"/>
          <w:b/>
          <w:bCs/>
          <w:sz w:val="36"/>
          <w:szCs w:val="28"/>
        </w:rPr>
      </w:pPr>
      <w:r w:rsidRPr="009F7034">
        <w:rPr>
          <w:rFonts w:cs="Arial"/>
        </w:rPr>
        <w:br w:type="page"/>
      </w:r>
    </w:p>
    <w:p w14:paraId="149DE658" w14:textId="77777777" w:rsidR="009C22F5" w:rsidRPr="009F7034" w:rsidRDefault="009C22F5" w:rsidP="009C22F5">
      <w:pPr>
        <w:pStyle w:val="Heading1"/>
      </w:pPr>
      <w:bookmarkStart w:id="6" w:name="_Toc443224696"/>
      <w:bookmarkStart w:id="7" w:name="_Toc443503830"/>
      <w:bookmarkStart w:id="8" w:name="_Toc310506897"/>
      <w:bookmarkStart w:id="9" w:name="_Toc310513733"/>
      <w:bookmarkStart w:id="10" w:name="_Toc311815002"/>
      <w:r w:rsidRPr="009F7034">
        <w:lastRenderedPageBreak/>
        <w:t>Core Competencies</w:t>
      </w:r>
      <w:bookmarkEnd w:id="6"/>
      <w:bookmarkEnd w:id="7"/>
    </w:p>
    <w:p w14:paraId="089A6F93" w14:textId="77777777" w:rsidR="009C22F5" w:rsidRPr="009F7034" w:rsidRDefault="009C22F5" w:rsidP="009C22F5">
      <w:pPr>
        <w:rPr>
          <w:rFonts w:cs="Arial"/>
        </w:rPr>
      </w:pPr>
    </w:p>
    <w:p w14:paraId="27B71752" w14:textId="1E081968" w:rsidR="00CC1153" w:rsidRPr="009F7034" w:rsidRDefault="00CC1153" w:rsidP="00CC1153">
      <w:pPr>
        <w:pStyle w:val="Heading1"/>
      </w:pPr>
      <w:bookmarkStart w:id="11" w:name="_Toc443224697"/>
      <w:bookmarkStart w:id="12" w:name="_Toc443503831"/>
      <w:r w:rsidRPr="009F7034">
        <w:t xml:space="preserve">Lead, </w:t>
      </w:r>
      <w:r w:rsidR="00371AFE" w:rsidRPr="009F7034">
        <w:t xml:space="preserve">Facilitate, </w:t>
      </w:r>
      <w:bookmarkEnd w:id="11"/>
      <w:r w:rsidR="00E4332F">
        <w:t>Manage</w:t>
      </w:r>
      <w:bookmarkEnd w:id="12"/>
    </w:p>
    <w:p w14:paraId="3606721E" w14:textId="77777777" w:rsidR="00CC1153" w:rsidRPr="009F7034" w:rsidRDefault="00527399" w:rsidP="00EF5772">
      <w:pPr>
        <w:pStyle w:val="ListParagraph"/>
        <w:numPr>
          <w:ilvl w:val="0"/>
          <w:numId w:val="21"/>
        </w:numPr>
        <w:spacing w:after="200"/>
        <w:rPr>
          <w:rFonts w:eastAsiaTheme="minorEastAsia" w:cs="Arial"/>
          <w:color w:val="000000"/>
          <w:sz w:val="22"/>
          <w:szCs w:val="20"/>
        </w:rPr>
      </w:pPr>
      <w:r w:rsidRPr="009F7034">
        <w:rPr>
          <w:rFonts w:eastAsiaTheme="minorEastAsia" w:cs="Arial"/>
          <w:color w:val="000000"/>
          <w:sz w:val="22"/>
          <w:szCs w:val="20"/>
        </w:rPr>
        <w:t>Host productive and engaging meetings.</w:t>
      </w:r>
    </w:p>
    <w:p w14:paraId="3054ADC2" w14:textId="77777777" w:rsidR="00527399" w:rsidRPr="009F7034" w:rsidRDefault="00527399" w:rsidP="00527399">
      <w:pPr>
        <w:pStyle w:val="ListParagraph"/>
        <w:spacing w:after="200"/>
        <w:rPr>
          <w:rFonts w:eastAsiaTheme="minorEastAsia" w:cs="Arial"/>
          <w:color w:val="000000"/>
          <w:sz w:val="22"/>
          <w:szCs w:val="20"/>
        </w:rPr>
      </w:pPr>
    </w:p>
    <w:p w14:paraId="3B9AC28B" w14:textId="77777777" w:rsidR="00527399" w:rsidRPr="009F7034" w:rsidRDefault="00527399" w:rsidP="00EF5772">
      <w:pPr>
        <w:pStyle w:val="ListParagraph"/>
        <w:numPr>
          <w:ilvl w:val="0"/>
          <w:numId w:val="21"/>
        </w:numPr>
        <w:spacing w:after="200"/>
        <w:rPr>
          <w:rFonts w:eastAsiaTheme="minorEastAsia" w:cs="Arial"/>
          <w:color w:val="000000"/>
          <w:sz w:val="22"/>
          <w:szCs w:val="20"/>
        </w:rPr>
      </w:pPr>
      <w:r w:rsidRPr="009F7034">
        <w:rPr>
          <w:rFonts w:eastAsiaTheme="minorEastAsia" w:cs="Arial"/>
          <w:color w:val="000000"/>
          <w:sz w:val="22"/>
          <w:szCs w:val="20"/>
        </w:rPr>
        <w:t>Create an environment where meetings and the contributions others provide at meetings are valued.</w:t>
      </w:r>
    </w:p>
    <w:p w14:paraId="3B262AE2" w14:textId="77777777" w:rsidR="00527399" w:rsidRPr="009F7034" w:rsidRDefault="00527399" w:rsidP="00527399">
      <w:pPr>
        <w:pStyle w:val="ListParagraph"/>
        <w:rPr>
          <w:rFonts w:eastAsiaTheme="minorEastAsia" w:cs="Arial"/>
          <w:color w:val="000000"/>
          <w:sz w:val="22"/>
          <w:szCs w:val="20"/>
        </w:rPr>
      </w:pPr>
    </w:p>
    <w:p w14:paraId="4247F884" w14:textId="77777777" w:rsidR="00527399" w:rsidRPr="009F7034" w:rsidRDefault="00527399" w:rsidP="00EF5772">
      <w:pPr>
        <w:pStyle w:val="ListParagraph"/>
        <w:numPr>
          <w:ilvl w:val="0"/>
          <w:numId w:val="21"/>
        </w:numPr>
        <w:spacing w:after="200"/>
        <w:rPr>
          <w:rFonts w:eastAsiaTheme="minorEastAsia" w:cs="Arial"/>
          <w:color w:val="000000"/>
          <w:sz w:val="22"/>
          <w:szCs w:val="20"/>
        </w:rPr>
      </w:pPr>
      <w:r w:rsidRPr="009F7034">
        <w:rPr>
          <w:rFonts w:eastAsiaTheme="minorEastAsia" w:cs="Arial"/>
          <w:color w:val="000000"/>
          <w:sz w:val="22"/>
          <w:szCs w:val="20"/>
        </w:rPr>
        <w:t>Facilitate meetings in a way that promotes creative thinking.</w:t>
      </w:r>
    </w:p>
    <w:p w14:paraId="5E15C6AE" w14:textId="77777777" w:rsidR="00527399" w:rsidRPr="009F7034" w:rsidRDefault="00527399" w:rsidP="00527399">
      <w:pPr>
        <w:pStyle w:val="ListParagraph"/>
        <w:rPr>
          <w:rFonts w:eastAsiaTheme="minorEastAsia" w:cs="Arial"/>
          <w:color w:val="000000"/>
          <w:sz w:val="22"/>
          <w:szCs w:val="20"/>
        </w:rPr>
      </w:pPr>
    </w:p>
    <w:p w14:paraId="0473DC2E" w14:textId="77777777" w:rsidR="00527399" w:rsidRPr="009F7034" w:rsidRDefault="00527399" w:rsidP="00EF5772">
      <w:pPr>
        <w:pStyle w:val="ListParagraph"/>
        <w:numPr>
          <w:ilvl w:val="0"/>
          <w:numId w:val="21"/>
        </w:numPr>
        <w:spacing w:after="200"/>
        <w:rPr>
          <w:rFonts w:eastAsiaTheme="minorEastAsia" w:cs="Arial"/>
          <w:color w:val="000000"/>
          <w:sz w:val="22"/>
          <w:szCs w:val="20"/>
        </w:rPr>
      </w:pPr>
      <w:r w:rsidRPr="009F7034">
        <w:rPr>
          <w:rFonts w:eastAsiaTheme="minorEastAsia" w:cs="Arial"/>
          <w:color w:val="000000"/>
          <w:sz w:val="22"/>
          <w:szCs w:val="20"/>
        </w:rPr>
        <w:t>Determine how to contribute the most value to any meeting you attend.</w:t>
      </w:r>
    </w:p>
    <w:p w14:paraId="6BD27174" w14:textId="77777777" w:rsidR="00CC1153" w:rsidRPr="009F7034" w:rsidRDefault="00CC1153" w:rsidP="00EF5772">
      <w:pPr>
        <w:numPr>
          <w:ilvl w:val="0"/>
          <w:numId w:val="21"/>
        </w:numPr>
        <w:spacing w:after="200" w:line="240" w:lineRule="auto"/>
        <w:contextualSpacing/>
        <w:rPr>
          <w:rFonts w:eastAsiaTheme="minorEastAsia" w:cs="Arial"/>
          <w:color w:val="000000"/>
          <w:sz w:val="22"/>
          <w:szCs w:val="20"/>
        </w:rPr>
      </w:pPr>
      <w:r w:rsidRPr="009F7034">
        <w:rPr>
          <w:rFonts w:eastAsiaTheme="minorEastAsia" w:cs="Arial"/>
          <w:color w:val="000000"/>
          <w:sz w:val="22"/>
          <w:szCs w:val="20"/>
        </w:rPr>
        <w:t>Create an environment that encourages the team to challenge the status quo; promote innovative ways of looking at problems and processes.</w:t>
      </w:r>
    </w:p>
    <w:p w14:paraId="03575772" w14:textId="77777777" w:rsidR="00CC1153" w:rsidRPr="009F7034" w:rsidRDefault="00CC1153" w:rsidP="00CC1153">
      <w:pPr>
        <w:spacing w:after="200"/>
        <w:ind w:left="720"/>
        <w:contextualSpacing/>
        <w:rPr>
          <w:rFonts w:eastAsiaTheme="minorEastAsia" w:cs="Arial"/>
          <w:color w:val="000000"/>
          <w:sz w:val="22"/>
          <w:szCs w:val="20"/>
        </w:rPr>
      </w:pPr>
    </w:p>
    <w:p w14:paraId="48C25DE5" w14:textId="77777777" w:rsidR="00CC1153" w:rsidRPr="009F7034" w:rsidRDefault="00CC1153" w:rsidP="00CC1153">
      <w:pPr>
        <w:spacing w:after="200"/>
        <w:ind w:left="720"/>
        <w:contextualSpacing/>
        <w:rPr>
          <w:rFonts w:eastAsiaTheme="minorEastAsia" w:cs="Arial"/>
          <w:sz w:val="22"/>
          <w:szCs w:val="20"/>
        </w:rPr>
      </w:pPr>
    </w:p>
    <w:p w14:paraId="6398FDD8" w14:textId="77777777" w:rsidR="00CC1153" w:rsidRPr="009F7034" w:rsidRDefault="00CC1153" w:rsidP="00CC1153">
      <w:pPr>
        <w:spacing w:after="200"/>
        <w:ind w:left="720"/>
        <w:contextualSpacing/>
        <w:rPr>
          <w:rFonts w:eastAsiaTheme="minorEastAsia" w:cs="Arial"/>
          <w:b/>
          <w:sz w:val="22"/>
          <w:szCs w:val="20"/>
        </w:rPr>
      </w:pPr>
    </w:p>
    <w:p w14:paraId="7F4F37A2" w14:textId="77777777" w:rsidR="00CC1153" w:rsidRPr="009F7034" w:rsidRDefault="00CC1153" w:rsidP="00CC1153">
      <w:pPr>
        <w:spacing w:after="200"/>
        <w:rPr>
          <w:rFonts w:eastAsiaTheme="minorEastAsia" w:cs="Arial"/>
          <w:b/>
          <w:color w:val="000000"/>
          <w:sz w:val="22"/>
          <w:szCs w:val="20"/>
        </w:rPr>
      </w:pPr>
      <w:r w:rsidRPr="009F7034">
        <w:rPr>
          <w:rFonts w:eastAsiaTheme="minorEastAsia" w:cs="Arial"/>
          <w:b/>
          <w:color w:val="000000"/>
          <w:sz w:val="22"/>
          <w:szCs w:val="20"/>
        </w:rPr>
        <w:t>Measures</w:t>
      </w:r>
    </w:p>
    <w:p w14:paraId="1D163ED6" w14:textId="77777777" w:rsidR="00CC1153" w:rsidRPr="009F7034" w:rsidRDefault="00CC1153" w:rsidP="00CC1153">
      <w:pPr>
        <w:spacing w:after="200"/>
        <w:ind w:left="720"/>
        <w:contextualSpacing/>
        <w:rPr>
          <w:rFonts w:eastAsiaTheme="minorEastAsia" w:cs="Arial"/>
          <w:color w:val="000000"/>
          <w:sz w:val="22"/>
          <w:szCs w:val="20"/>
        </w:rPr>
      </w:pPr>
    </w:p>
    <w:p w14:paraId="79754A51" w14:textId="77777777" w:rsidR="00527399" w:rsidRPr="009F7034" w:rsidRDefault="00527399" w:rsidP="00EF5772">
      <w:pPr>
        <w:numPr>
          <w:ilvl w:val="0"/>
          <w:numId w:val="22"/>
        </w:numPr>
        <w:spacing w:after="200"/>
        <w:contextualSpacing/>
        <w:rPr>
          <w:rFonts w:eastAsiaTheme="minorEastAsia" w:cs="Arial"/>
          <w:color w:val="000000"/>
          <w:sz w:val="22"/>
          <w:szCs w:val="20"/>
        </w:rPr>
      </w:pPr>
      <w:r w:rsidRPr="009F7034">
        <w:rPr>
          <w:rFonts w:eastAsiaTheme="minorEastAsia" w:cs="Arial"/>
          <w:color w:val="000000"/>
          <w:sz w:val="22"/>
          <w:szCs w:val="20"/>
        </w:rPr>
        <w:t>Fewer post- and pre- meetings.</w:t>
      </w:r>
    </w:p>
    <w:p w14:paraId="23B0F692" w14:textId="77777777" w:rsidR="00BC46F5" w:rsidRPr="009F7034" w:rsidRDefault="00BC46F5" w:rsidP="00BC46F5">
      <w:pPr>
        <w:spacing w:after="200"/>
        <w:ind w:left="720"/>
        <w:contextualSpacing/>
        <w:rPr>
          <w:rFonts w:eastAsiaTheme="minorEastAsia" w:cs="Arial"/>
          <w:color w:val="000000"/>
          <w:sz w:val="22"/>
          <w:szCs w:val="20"/>
        </w:rPr>
      </w:pPr>
    </w:p>
    <w:p w14:paraId="56EFFD4E" w14:textId="77777777" w:rsidR="00527399" w:rsidRPr="009F7034" w:rsidRDefault="00BC46F5" w:rsidP="00EF5772">
      <w:pPr>
        <w:numPr>
          <w:ilvl w:val="0"/>
          <w:numId w:val="22"/>
        </w:numPr>
        <w:spacing w:after="200"/>
        <w:contextualSpacing/>
        <w:rPr>
          <w:rFonts w:eastAsiaTheme="minorEastAsia" w:cs="Arial"/>
          <w:color w:val="000000"/>
          <w:sz w:val="22"/>
          <w:szCs w:val="20"/>
        </w:rPr>
      </w:pPr>
      <w:r w:rsidRPr="009F7034">
        <w:rPr>
          <w:rFonts w:eastAsiaTheme="minorEastAsia" w:cs="Arial"/>
          <w:color w:val="000000"/>
          <w:sz w:val="22"/>
          <w:szCs w:val="20"/>
        </w:rPr>
        <w:t>Productive dialogue and conflict in meetings</w:t>
      </w:r>
    </w:p>
    <w:p w14:paraId="4FD57100" w14:textId="77777777" w:rsidR="00527399" w:rsidRPr="009F7034" w:rsidRDefault="00527399" w:rsidP="00527399">
      <w:pPr>
        <w:spacing w:after="200"/>
        <w:ind w:left="720"/>
        <w:contextualSpacing/>
        <w:rPr>
          <w:rFonts w:eastAsiaTheme="minorEastAsia" w:cs="Arial"/>
          <w:color w:val="000000"/>
          <w:sz w:val="22"/>
          <w:szCs w:val="20"/>
        </w:rPr>
      </w:pPr>
    </w:p>
    <w:p w14:paraId="4A5CFAC5" w14:textId="77777777" w:rsidR="00CC1153" w:rsidRPr="009F7034" w:rsidRDefault="00CC1153" w:rsidP="00EF5772">
      <w:pPr>
        <w:numPr>
          <w:ilvl w:val="0"/>
          <w:numId w:val="22"/>
        </w:numPr>
        <w:spacing w:after="200"/>
        <w:contextualSpacing/>
        <w:rPr>
          <w:rFonts w:eastAsiaTheme="minorEastAsia" w:cs="Arial"/>
          <w:color w:val="000000"/>
          <w:sz w:val="22"/>
          <w:szCs w:val="20"/>
        </w:rPr>
      </w:pPr>
      <w:r w:rsidRPr="009F7034">
        <w:rPr>
          <w:rFonts w:eastAsiaTheme="minorEastAsia" w:cs="Arial"/>
          <w:color w:val="000000"/>
          <w:sz w:val="22"/>
          <w:szCs w:val="20"/>
        </w:rPr>
        <w:t xml:space="preserve">Employee Survey results show favorable and/or trending up, particularly Employee Engagement Index, Diversity Index and Supervisory Index.  </w:t>
      </w:r>
    </w:p>
    <w:p w14:paraId="6C0D3560" w14:textId="77777777" w:rsidR="00CC1153" w:rsidRPr="009F7034" w:rsidRDefault="00CC1153" w:rsidP="00CC1153">
      <w:pPr>
        <w:spacing w:after="200"/>
        <w:ind w:left="720"/>
        <w:contextualSpacing/>
        <w:rPr>
          <w:rFonts w:eastAsiaTheme="minorEastAsia" w:cs="Arial"/>
          <w:color w:val="000000"/>
          <w:sz w:val="22"/>
          <w:szCs w:val="20"/>
        </w:rPr>
      </w:pPr>
    </w:p>
    <w:p w14:paraId="51C58D99" w14:textId="77777777" w:rsidR="00CC1153" w:rsidRPr="009F7034" w:rsidRDefault="00CC1153" w:rsidP="00EF5772">
      <w:pPr>
        <w:numPr>
          <w:ilvl w:val="0"/>
          <w:numId w:val="22"/>
        </w:numPr>
        <w:spacing w:after="200"/>
        <w:contextualSpacing/>
        <w:rPr>
          <w:rFonts w:eastAsiaTheme="minorEastAsia" w:cs="Arial"/>
          <w:color w:val="000000"/>
          <w:sz w:val="22"/>
          <w:szCs w:val="20"/>
        </w:rPr>
      </w:pPr>
      <w:r w:rsidRPr="009F7034">
        <w:rPr>
          <w:rFonts w:eastAsiaTheme="minorEastAsia" w:cs="Arial"/>
          <w:color w:val="000000"/>
          <w:sz w:val="22"/>
          <w:szCs w:val="20"/>
        </w:rPr>
        <w:t xml:space="preserve">Team is making process improvements, sharing ideas and championing innovative approaches. </w:t>
      </w:r>
    </w:p>
    <w:p w14:paraId="22D60BD0" w14:textId="77777777" w:rsidR="00CC1153" w:rsidRPr="009F7034" w:rsidRDefault="00CC1153" w:rsidP="00CC1153">
      <w:pPr>
        <w:spacing w:after="200"/>
        <w:ind w:left="720"/>
        <w:contextualSpacing/>
        <w:rPr>
          <w:rFonts w:eastAsiaTheme="minorEastAsia" w:cs="Arial"/>
          <w:color w:val="000000"/>
          <w:sz w:val="22"/>
          <w:szCs w:val="20"/>
        </w:rPr>
      </w:pPr>
    </w:p>
    <w:p w14:paraId="088FED41" w14:textId="77777777" w:rsidR="00CC1153" w:rsidRPr="009F7034" w:rsidRDefault="00CC1153" w:rsidP="00EF5772">
      <w:pPr>
        <w:numPr>
          <w:ilvl w:val="0"/>
          <w:numId w:val="22"/>
        </w:numPr>
        <w:spacing w:after="200"/>
        <w:contextualSpacing/>
        <w:rPr>
          <w:rFonts w:eastAsiaTheme="minorEastAsia" w:cs="Arial"/>
          <w:sz w:val="22"/>
          <w:szCs w:val="20"/>
        </w:rPr>
      </w:pPr>
      <w:r w:rsidRPr="009F7034">
        <w:rPr>
          <w:rFonts w:eastAsiaTheme="minorEastAsia" w:cs="Arial"/>
          <w:color w:val="000000"/>
          <w:sz w:val="22"/>
          <w:szCs w:val="20"/>
        </w:rPr>
        <w:t>Employees outside the organization want to work on the team (e.g. apply for open positions).</w:t>
      </w:r>
    </w:p>
    <w:p w14:paraId="148D7D0E" w14:textId="77777777" w:rsidR="00371AFE" w:rsidRPr="009F7034" w:rsidRDefault="00371AFE" w:rsidP="00371AFE">
      <w:pPr>
        <w:pStyle w:val="ListParagraph"/>
        <w:rPr>
          <w:rFonts w:eastAsiaTheme="minorEastAsia" w:cs="Arial"/>
          <w:sz w:val="22"/>
          <w:szCs w:val="20"/>
        </w:rPr>
      </w:pPr>
    </w:p>
    <w:p w14:paraId="13033C88" w14:textId="77777777" w:rsidR="00371AFE" w:rsidRPr="009F7034" w:rsidRDefault="00371AFE">
      <w:pPr>
        <w:spacing w:after="200"/>
        <w:rPr>
          <w:rFonts w:eastAsia="Times New Roman" w:cs="Arial"/>
          <w:b/>
          <w:bCs/>
          <w:sz w:val="40"/>
          <w:szCs w:val="28"/>
        </w:rPr>
      </w:pPr>
      <w:r w:rsidRPr="009F7034">
        <w:rPr>
          <w:rFonts w:cs="Arial"/>
          <w:sz w:val="28"/>
        </w:rPr>
        <w:br w:type="page"/>
      </w:r>
    </w:p>
    <w:p w14:paraId="59DA2526" w14:textId="77777777" w:rsidR="007458C7" w:rsidRDefault="000A1F70" w:rsidP="00991EFE">
      <w:pPr>
        <w:pStyle w:val="Heading1"/>
        <w:pBdr>
          <w:bottom w:val="single" w:sz="4" w:space="0" w:color="auto"/>
        </w:pBdr>
        <w:spacing w:after="120"/>
      </w:pPr>
      <w:bookmarkStart w:id="13" w:name="_Toc443503832"/>
      <w:r w:rsidRPr="009F7034">
        <w:lastRenderedPageBreak/>
        <w:t>Table of Contents</w:t>
      </w:r>
      <w:bookmarkEnd w:id="0"/>
      <w:bookmarkEnd w:id="1"/>
      <w:bookmarkEnd w:id="2"/>
      <w:bookmarkEnd w:id="3"/>
      <w:bookmarkEnd w:id="4"/>
      <w:bookmarkEnd w:id="8"/>
      <w:bookmarkEnd w:id="9"/>
      <w:bookmarkEnd w:id="10"/>
      <w:bookmarkEnd w:id="13"/>
      <w:r w:rsidR="00FD7A2A" w:rsidRPr="00AF4216">
        <w:fldChar w:fldCharType="begin"/>
      </w:r>
      <w:r w:rsidR="00FD7A2A" w:rsidRPr="009F7034">
        <w:instrText xml:space="preserve"> TOC \o "1-3" </w:instrText>
      </w:r>
      <w:r w:rsidR="00FD7A2A" w:rsidRPr="00AF4216">
        <w:fldChar w:fldCharType="separate"/>
      </w:r>
    </w:p>
    <w:p w14:paraId="20CFFE4B"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Core Competencies</w:t>
      </w:r>
      <w:r>
        <w:rPr>
          <w:noProof/>
        </w:rPr>
        <w:tab/>
      </w:r>
      <w:r>
        <w:rPr>
          <w:noProof/>
        </w:rPr>
        <w:fldChar w:fldCharType="begin"/>
      </w:r>
      <w:r>
        <w:rPr>
          <w:noProof/>
        </w:rPr>
        <w:instrText xml:space="preserve"> PAGEREF _Toc443503830 \h </w:instrText>
      </w:r>
      <w:r>
        <w:rPr>
          <w:noProof/>
        </w:rPr>
      </w:r>
      <w:r>
        <w:rPr>
          <w:noProof/>
        </w:rPr>
        <w:fldChar w:fldCharType="separate"/>
      </w:r>
      <w:r>
        <w:rPr>
          <w:noProof/>
        </w:rPr>
        <w:t>2</w:t>
      </w:r>
      <w:r>
        <w:rPr>
          <w:noProof/>
        </w:rPr>
        <w:fldChar w:fldCharType="end"/>
      </w:r>
    </w:p>
    <w:p w14:paraId="665B54C4"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Lead, Facilitate, Manage</w:t>
      </w:r>
      <w:r>
        <w:rPr>
          <w:noProof/>
        </w:rPr>
        <w:tab/>
      </w:r>
      <w:r>
        <w:rPr>
          <w:noProof/>
        </w:rPr>
        <w:fldChar w:fldCharType="begin"/>
      </w:r>
      <w:r>
        <w:rPr>
          <w:noProof/>
        </w:rPr>
        <w:instrText xml:space="preserve"> PAGEREF _Toc443503831 \h </w:instrText>
      </w:r>
      <w:r>
        <w:rPr>
          <w:noProof/>
        </w:rPr>
      </w:r>
      <w:r>
        <w:rPr>
          <w:noProof/>
        </w:rPr>
        <w:fldChar w:fldCharType="separate"/>
      </w:r>
      <w:r>
        <w:rPr>
          <w:noProof/>
        </w:rPr>
        <w:t>2</w:t>
      </w:r>
      <w:r>
        <w:rPr>
          <w:noProof/>
        </w:rPr>
        <w:fldChar w:fldCharType="end"/>
      </w:r>
    </w:p>
    <w:p w14:paraId="58CFD505"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Table of Contents</w:t>
      </w:r>
      <w:r>
        <w:rPr>
          <w:noProof/>
        </w:rPr>
        <w:tab/>
      </w:r>
      <w:r>
        <w:rPr>
          <w:noProof/>
        </w:rPr>
        <w:fldChar w:fldCharType="begin"/>
      </w:r>
      <w:r>
        <w:rPr>
          <w:noProof/>
        </w:rPr>
        <w:instrText xml:space="preserve"> PAGEREF _Toc443503832 \h </w:instrText>
      </w:r>
      <w:r>
        <w:rPr>
          <w:noProof/>
        </w:rPr>
      </w:r>
      <w:r>
        <w:rPr>
          <w:noProof/>
        </w:rPr>
        <w:fldChar w:fldCharType="separate"/>
      </w:r>
      <w:r>
        <w:rPr>
          <w:noProof/>
        </w:rPr>
        <w:t>3</w:t>
      </w:r>
      <w:r>
        <w:rPr>
          <w:noProof/>
        </w:rPr>
        <w:fldChar w:fldCharType="end"/>
      </w:r>
    </w:p>
    <w:p w14:paraId="765C9FBE"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Warm Up Activity</w:t>
      </w:r>
      <w:r>
        <w:rPr>
          <w:noProof/>
        </w:rPr>
        <w:tab/>
      </w:r>
      <w:r>
        <w:rPr>
          <w:noProof/>
        </w:rPr>
        <w:fldChar w:fldCharType="begin"/>
      </w:r>
      <w:r>
        <w:rPr>
          <w:noProof/>
        </w:rPr>
        <w:instrText xml:space="preserve"> PAGEREF _Toc443503838 \h </w:instrText>
      </w:r>
      <w:r>
        <w:rPr>
          <w:noProof/>
        </w:rPr>
      </w:r>
      <w:r>
        <w:rPr>
          <w:noProof/>
        </w:rPr>
        <w:fldChar w:fldCharType="separate"/>
      </w:r>
      <w:r>
        <w:rPr>
          <w:noProof/>
        </w:rPr>
        <w:t>6</w:t>
      </w:r>
      <w:r>
        <w:rPr>
          <w:noProof/>
        </w:rPr>
        <w:fldChar w:fldCharType="end"/>
      </w:r>
    </w:p>
    <w:p w14:paraId="5A693BC6"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5 Steps to a Rock Star Meeting</w:t>
      </w:r>
      <w:r>
        <w:rPr>
          <w:noProof/>
        </w:rPr>
        <w:tab/>
      </w:r>
      <w:r>
        <w:rPr>
          <w:noProof/>
        </w:rPr>
        <w:fldChar w:fldCharType="begin"/>
      </w:r>
      <w:r>
        <w:rPr>
          <w:noProof/>
        </w:rPr>
        <w:instrText xml:space="preserve"> PAGEREF _Toc443503839 \h </w:instrText>
      </w:r>
      <w:r>
        <w:rPr>
          <w:noProof/>
        </w:rPr>
      </w:r>
      <w:r>
        <w:rPr>
          <w:noProof/>
        </w:rPr>
        <w:fldChar w:fldCharType="separate"/>
      </w:r>
      <w:r>
        <w:rPr>
          <w:noProof/>
        </w:rPr>
        <w:t>7</w:t>
      </w:r>
      <w:r>
        <w:rPr>
          <w:noProof/>
        </w:rPr>
        <w:fldChar w:fldCharType="end"/>
      </w:r>
    </w:p>
    <w:p w14:paraId="12270F99"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Prepare</w:t>
      </w:r>
      <w:r>
        <w:rPr>
          <w:noProof/>
        </w:rPr>
        <w:tab/>
      </w:r>
      <w:r>
        <w:rPr>
          <w:noProof/>
        </w:rPr>
        <w:fldChar w:fldCharType="begin"/>
      </w:r>
      <w:r>
        <w:rPr>
          <w:noProof/>
        </w:rPr>
        <w:instrText xml:space="preserve"> PAGEREF _Toc443503840 \h </w:instrText>
      </w:r>
      <w:r>
        <w:rPr>
          <w:noProof/>
        </w:rPr>
      </w:r>
      <w:r>
        <w:rPr>
          <w:noProof/>
        </w:rPr>
        <w:fldChar w:fldCharType="separate"/>
      </w:r>
      <w:r>
        <w:rPr>
          <w:noProof/>
        </w:rPr>
        <w:t>8</w:t>
      </w:r>
      <w:r>
        <w:rPr>
          <w:noProof/>
        </w:rPr>
        <w:fldChar w:fldCharType="end"/>
      </w:r>
    </w:p>
    <w:p w14:paraId="07934169"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Engage &amp; Participate</w:t>
      </w:r>
      <w:r>
        <w:rPr>
          <w:noProof/>
        </w:rPr>
        <w:tab/>
      </w:r>
      <w:r>
        <w:rPr>
          <w:noProof/>
        </w:rPr>
        <w:fldChar w:fldCharType="begin"/>
      </w:r>
      <w:r>
        <w:rPr>
          <w:noProof/>
        </w:rPr>
        <w:instrText xml:space="preserve"> PAGEREF _Toc443503842 \h </w:instrText>
      </w:r>
      <w:r>
        <w:rPr>
          <w:noProof/>
        </w:rPr>
      </w:r>
      <w:r>
        <w:rPr>
          <w:noProof/>
        </w:rPr>
        <w:fldChar w:fldCharType="separate"/>
      </w:r>
      <w:r>
        <w:rPr>
          <w:noProof/>
        </w:rPr>
        <w:t>10</w:t>
      </w:r>
      <w:r>
        <w:rPr>
          <w:noProof/>
        </w:rPr>
        <w:fldChar w:fldCharType="end"/>
      </w:r>
    </w:p>
    <w:p w14:paraId="3741141D"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Execute</w:t>
      </w:r>
      <w:r>
        <w:rPr>
          <w:noProof/>
        </w:rPr>
        <w:tab/>
      </w:r>
      <w:r>
        <w:rPr>
          <w:noProof/>
        </w:rPr>
        <w:fldChar w:fldCharType="begin"/>
      </w:r>
      <w:r>
        <w:rPr>
          <w:noProof/>
        </w:rPr>
        <w:instrText xml:space="preserve"> PAGEREF _Toc443503843 \h </w:instrText>
      </w:r>
      <w:r>
        <w:rPr>
          <w:noProof/>
        </w:rPr>
      </w:r>
      <w:r>
        <w:rPr>
          <w:noProof/>
        </w:rPr>
        <w:fldChar w:fldCharType="separate"/>
      </w:r>
      <w:r>
        <w:rPr>
          <w:noProof/>
        </w:rPr>
        <w:t>11</w:t>
      </w:r>
      <w:r>
        <w:rPr>
          <w:noProof/>
        </w:rPr>
        <w:fldChar w:fldCharType="end"/>
      </w:r>
    </w:p>
    <w:p w14:paraId="56AD7480"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Follow Through</w:t>
      </w:r>
      <w:r>
        <w:rPr>
          <w:noProof/>
        </w:rPr>
        <w:tab/>
      </w:r>
      <w:r>
        <w:rPr>
          <w:noProof/>
        </w:rPr>
        <w:fldChar w:fldCharType="begin"/>
      </w:r>
      <w:r>
        <w:rPr>
          <w:noProof/>
        </w:rPr>
        <w:instrText xml:space="preserve"> PAGEREF _Toc443503844 \h </w:instrText>
      </w:r>
      <w:r>
        <w:rPr>
          <w:noProof/>
        </w:rPr>
      </w:r>
      <w:r>
        <w:rPr>
          <w:noProof/>
        </w:rPr>
        <w:fldChar w:fldCharType="separate"/>
      </w:r>
      <w:r>
        <w:rPr>
          <w:noProof/>
        </w:rPr>
        <w:t>12</w:t>
      </w:r>
      <w:r>
        <w:rPr>
          <w:noProof/>
        </w:rPr>
        <w:fldChar w:fldCharType="end"/>
      </w:r>
    </w:p>
    <w:p w14:paraId="575B35C7"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sidRPr="007816D2">
        <w:rPr>
          <w:noProof/>
        </w:rPr>
        <w:t>Establish Ground Rules</w:t>
      </w:r>
      <w:r>
        <w:rPr>
          <w:noProof/>
        </w:rPr>
        <w:tab/>
      </w:r>
      <w:r>
        <w:rPr>
          <w:noProof/>
        </w:rPr>
        <w:fldChar w:fldCharType="begin"/>
      </w:r>
      <w:r>
        <w:rPr>
          <w:noProof/>
        </w:rPr>
        <w:instrText xml:space="preserve"> PAGEREF _Toc443503845 \h </w:instrText>
      </w:r>
      <w:r>
        <w:rPr>
          <w:noProof/>
        </w:rPr>
      </w:r>
      <w:r>
        <w:rPr>
          <w:noProof/>
        </w:rPr>
        <w:fldChar w:fldCharType="separate"/>
      </w:r>
      <w:r>
        <w:rPr>
          <w:noProof/>
        </w:rPr>
        <w:t>12</w:t>
      </w:r>
      <w:r>
        <w:rPr>
          <w:noProof/>
        </w:rPr>
        <w:fldChar w:fldCharType="end"/>
      </w:r>
    </w:p>
    <w:p w14:paraId="612B06FB"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Monthly Meeting Template</w:t>
      </w:r>
      <w:r>
        <w:rPr>
          <w:noProof/>
        </w:rPr>
        <w:tab/>
      </w:r>
      <w:r>
        <w:rPr>
          <w:noProof/>
        </w:rPr>
        <w:fldChar w:fldCharType="begin"/>
      </w:r>
      <w:r>
        <w:rPr>
          <w:noProof/>
        </w:rPr>
        <w:instrText xml:space="preserve"> PAGEREF _Toc443503846 \h </w:instrText>
      </w:r>
      <w:r>
        <w:rPr>
          <w:noProof/>
        </w:rPr>
      </w:r>
      <w:r>
        <w:rPr>
          <w:noProof/>
        </w:rPr>
        <w:fldChar w:fldCharType="separate"/>
      </w:r>
      <w:r>
        <w:rPr>
          <w:noProof/>
        </w:rPr>
        <w:t>13</w:t>
      </w:r>
      <w:r>
        <w:rPr>
          <w:noProof/>
        </w:rPr>
        <w:fldChar w:fldCharType="end"/>
      </w:r>
    </w:p>
    <w:p w14:paraId="3350C5DB"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Meeting Agenda Activity</w:t>
      </w:r>
      <w:r>
        <w:rPr>
          <w:noProof/>
        </w:rPr>
        <w:tab/>
      </w:r>
      <w:r>
        <w:rPr>
          <w:noProof/>
        </w:rPr>
        <w:fldChar w:fldCharType="begin"/>
      </w:r>
      <w:r>
        <w:rPr>
          <w:noProof/>
        </w:rPr>
        <w:instrText xml:space="preserve"> PAGEREF _Toc443503852 \h </w:instrText>
      </w:r>
      <w:r>
        <w:rPr>
          <w:noProof/>
        </w:rPr>
      </w:r>
      <w:r>
        <w:rPr>
          <w:noProof/>
        </w:rPr>
        <w:fldChar w:fldCharType="separate"/>
      </w:r>
      <w:r>
        <w:rPr>
          <w:noProof/>
        </w:rPr>
        <w:t>14</w:t>
      </w:r>
      <w:r>
        <w:rPr>
          <w:noProof/>
        </w:rPr>
        <w:fldChar w:fldCharType="end"/>
      </w:r>
    </w:p>
    <w:p w14:paraId="3CC329AB"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Assess a Meeting</w:t>
      </w:r>
      <w:r>
        <w:rPr>
          <w:noProof/>
        </w:rPr>
        <w:tab/>
      </w:r>
      <w:r>
        <w:rPr>
          <w:noProof/>
        </w:rPr>
        <w:fldChar w:fldCharType="begin"/>
      </w:r>
      <w:r>
        <w:rPr>
          <w:noProof/>
        </w:rPr>
        <w:instrText xml:space="preserve"> PAGEREF _Toc443503853 \h </w:instrText>
      </w:r>
      <w:r>
        <w:rPr>
          <w:noProof/>
        </w:rPr>
      </w:r>
      <w:r>
        <w:rPr>
          <w:noProof/>
        </w:rPr>
        <w:fldChar w:fldCharType="separate"/>
      </w:r>
      <w:r>
        <w:rPr>
          <w:noProof/>
        </w:rPr>
        <w:t>15</w:t>
      </w:r>
      <w:r>
        <w:rPr>
          <w:noProof/>
        </w:rPr>
        <w:fldChar w:fldCharType="end"/>
      </w:r>
    </w:p>
    <w:p w14:paraId="2622470F"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Setting Your Agenda  Use this for activity</w:t>
      </w:r>
      <w:r>
        <w:rPr>
          <w:noProof/>
        </w:rPr>
        <w:tab/>
      </w:r>
      <w:r>
        <w:rPr>
          <w:noProof/>
        </w:rPr>
        <w:fldChar w:fldCharType="begin"/>
      </w:r>
      <w:r>
        <w:rPr>
          <w:noProof/>
        </w:rPr>
        <w:instrText xml:space="preserve"> PAGEREF _Toc443503854 \h </w:instrText>
      </w:r>
      <w:r>
        <w:rPr>
          <w:noProof/>
        </w:rPr>
      </w:r>
      <w:r>
        <w:rPr>
          <w:noProof/>
        </w:rPr>
        <w:fldChar w:fldCharType="separate"/>
      </w:r>
      <w:r>
        <w:rPr>
          <w:noProof/>
        </w:rPr>
        <w:t>16</w:t>
      </w:r>
      <w:r>
        <w:rPr>
          <w:noProof/>
        </w:rPr>
        <w:fldChar w:fldCharType="end"/>
      </w:r>
    </w:p>
    <w:p w14:paraId="5148BCFF"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sidRPr="007816D2">
        <w:rPr>
          <w:rFonts w:eastAsiaTheme="minorHAnsi"/>
          <w:noProof/>
        </w:rPr>
        <w:t>Group Debrief</w:t>
      </w:r>
      <w:r>
        <w:rPr>
          <w:noProof/>
        </w:rPr>
        <w:tab/>
      </w:r>
      <w:r>
        <w:rPr>
          <w:noProof/>
        </w:rPr>
        <w:fldChar w:fldCharType="begin"/>
      </w:r>
      <w:r>
        <w:rPr>
          <w:noProof/>
        </w:rPr>
        <w:instrText xml:space="preserve"> PAGEREF _Toc443503860 \h </w:instrText>
      </w:r>
      <w:r>
        <w:rPr>
          <w:noProof/>
        </w:rPr>
      </w:r>
      <w:r>
        <w:rPr>
          <w:noProof/>
        </w:rPr>
        <w:fldChar w:fldCharType="separate"/>
      </w:r>
      <w:r>
        <w:rPr>
          <w:noProof/>
        </w:rPr>
        <w:t>17</w:t>
      </w:r>
      <w:r>
        <w:rPr>
          <w:noProof/>
        </w:rPr>
        <w:fldChar w:fldCharType="end"/>
      </w:r>
    </w:p>
    <w:p w14:paraId="6E87671D"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Appendix A:  Sample Team Agenda  (Source:  manager-tools.com)</w:t>
      </w:r>
      <w:r>
        <w:rPr>
          <w:noProof/>
        </w:rPr>
        <w:tab/>
      </w:r>
      <w:r>
        <w:rPr>
          <w:noProof/>
        </w:rPr>
        <w:fldChar w:fldCharType="begin"/>
      </w:r>
      <w:r>
        <w:rPr>
          <w:noProof/>
        </w:rPr>
        <w:instrText xml:space="preserve"> PAGEREF _Toc443503861 \h </w:instrText>
      </w:r>
      <w:r>
        <w:rPr>
          <w:noProof/>
        </w:rPr>
      </w:r>
      <w:r>
        <w:rPr>
          <w:noProof/>
        </w:rPr>
        <w:fldChar w:fldCharType="separate"/>
      </w:r>
      <w:r>
        <w:rPr>
          <w:noProof/>
        </w:rPr>
        <w:t>18</w:t>
      </w:r>
      <w:r>
        <w:rPr>
          <w:noProof/>
        </w:rPr>
        <w:fldChar w:fldCharType="end"/>
      </w:r>
    </w:p>
    <w:p w14:paraId="7B12C617"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Appendix:  Meeting Planning Questions</w:t>
      </w:r>
      <w:r>
        <w:rPr>
          <w:noProof/>
        </w:rPr>
        <w:tab/>
      </w:r>
      <w:r>
        <w:rPr>
          <w:noProof/>
        </w:rPr>
        <w:fldChar w:fldCharType="begin"/>
      </w:r>
      <w:r>
        <w:rPr>
          <w:noProof/>
        </w:rPr>
        <w:instrText xml:space="preserve"> PAGEREF _Toc443503867 \h </w:instrText>
      </w:r>
      <w:r>
        <w:rPr>
          <w:noProof/>
        </w:rPr>
      </w:r>
      <w:r>
        <w:rPr>
          <w:noProof/>
        </w:rPr>
        <w:fldChar w:fldCharType="separate"/>
      </w:r>
      <w:r>
        <w:rPr>
          <w:noProof/>
        </w:rPr>
        <w:t>19</w:t>
      </w:r>
      <w:r>
        <w:rPr>
          <w:noProof/>
        </w:rPr>
        <w:fldChar w:fldCharType="end"/>
      </w:r>
    </w:p>
    <w:p w14:paraId="1A46547F"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Appendix:  Meeting Effectiveness Assessment</w:t>
      </w:r>
      <w:r>
        <w:rPr>
          <w:noProof/>
        </w:rPr>
        <w:tab/>
      </w:r>
      <w:r>
        <w:rPr>
          <w:noProof/>
        </w:rPr>
        <w:fldChar w:fldCharType="begin"/>
      </w:r>
      <w:r>
        <w:rPr>
          <w:noProof/>
        </w:rPr>
        <w:instrText xml:space="preserve"> PAGEREF _Toc443503868 \h </w:instrText>
      </w:r>
      <w:r>
        <w:rPr>
          <w:noProof/>
        </w:rPr>
      </w:r>
      <w:r>
        <w:rPr>
          <w:noProof/>
        </w:rPr>
        <w:fldChar w:fldCharType="separate"/>
      </w:r>
      <w:r>
        <w:rPr>
          <w:noProof/>
        </w:rPr>
        <w:t>20</w:t>
      </w:r>
      <w:r>
        <w:rPr>
          <w:noProof/>
        </w:rPr>
        <w:fldChar w:fldCharType="end"/>
      </w:r>
    </w:p>
    <w:p w14:paraId="17245498" w14:textId="77777777" w:rsidR="007458C7" w:rsidRDefault="007458C7" w:rsidP="00991EFE">
      <w:pPr>
        <w:pStyle w:val="TOC1"/>
        <w:pBdr>
          <w:bottom w:val="single" w:sz="4" w:space="0" w:color="auto"/>
        </w:pBdr>
        <w:tabs>
          <w:tab w:val="right" w:leader="dot" w:pos="10214"/>
        </w:tabs>
        <w:rPr>
          <w:rFonts w:eastAsiaTheme="minorEastAsia" w:cstheme="minorBidi"/>
          <w:b w:val="0"/>
          <w:caps w:val="0"/>
          <w:noProof/>
          <w:u w:val="none"/>
        </w:rPr>
      </w:pPr>
      <w:r>
        <w:rPr>
          <w:noProof/>
        </w:rPr>
        <w:t>Appendix:  Bibliography and Additional Resources</w:t>
      </w:r>
      <w:r>
        <w:rPr>
          <w:noProof/>
        </w:rPr>
        <w:tab/>
      </w:r>
      <w:r>
        <w:rPr>
          <w:noProof/>
        </w:rPr>
        <w:fldChar w:fldCharType="begin"/>
      </w:r>
      <w:r>
        <w:rPr>
          <w:noProof/>
        </w:rPr>
        <w:instrText xml:space="preserve"> PAGEREF _Toc443503869 \h </w:instrText>
      </w:r>
      <w:r>
        <w:rPr>
          <w:noProof/>
        </w:rPr>
      </w:r>
      <w:r>
        <w:rPr>
          <w:noProof/>
        </w:rPr>
        <w:fldChar w:fldCharType="separate"/>
      </w:r>
      <w:r>
        <w:rPr>
          <w:noProof/>
        </w:rPr>
        <w:t>21</w:t>
      </w:r>
      <w:r>
        <w:rPr>
          <w:noProof/>
        </w:rPr>
        <w:fldChar w:fldCharType="end"/>
      </w:r>
    </w:p>
    <w:p w14:paraId="77B5DFEE" w14:textId="77777777" w:rsidR="00013E7F" w:rsidRPr="00AF4216" w:rsidRDefault="00FD7A2A" w:rsidP="00013E7F">
      <w:pPr>
        <w:rPr>
          <w:rFonts w:cs="Arial"/>
        </w:rPr>
      </w:pPr>
      <w:r w:rsidRPr="00AF4216">
        <w:rPr>
          <w:rFonts w:cs="Arial"/>
        </w:rPr>
        <w:fldChar w:fldCharType="end"/>
      </w:r>
    </w:p>
    <w:p w14:paraId="175CAEDD" w14:textId="77777777" w:rsidR="00013E7F" w:rsidRPr="00AF4216" w:rsidRDefault="00013E7F">
      <w:pPr>
        <w:spacing w:after="200"/>
        <w:rPr>
          <w:rFonts w:cs="Arial"/>
        </w:rPr>
      </w:pPr>
      <w:r w:rsidRPr="00AF4216">
        <w:rPr>
          <w:rFonts w:cs="Arial"/>
        </w:rPr>
        <w:br w:type="page"/>
      </w:r>
    </w:p>
    <w:p w14:paraId="59AD226F" w14:textId="77777777" w:rsidR="00612409" w:rsidRPr="00AF4216" w:rsidRDefault="000A1F70" w:rsidP="00013E7F">
      <w:pPr>
        <w:rPr>
          <w:rFonts w:cs="Arial"/>
          <w:b/>
          <w:sz w:val="28"/>
          <w:szCs w:val="28"/>
        </w:rPr>
      </w:pPr>
      <w:bookmarkStart w:id="14" w:name="_Toc416259686"/>
      <w:bookmarkStart w:id="15" w:name="_Toc310506899"/>
      <w:bookmarkStart w:id="16" w:name="_Toc310513735"/>
      <w:bookmarkEnd w:id="5"/>
      <w:r w:rsidRPr="00AF4216">
        <w:rPr>
          <w:rFonts w:cs="Arial"/>
          <w:b/>
          <w:sz w:val="28"/>
          <w:szCs w:val="28"/>
        </w:rPr>
        <w:lastRenderedPageBreak/>
        <w:t>Learning Objectives</w:t>
      </w:r>
      <w:bookmarkEnd w:id="14"/>
      <w:bookmarkEnd w:id="15"/>
      <w:bookmarkEnd w:id="16"/>
    </w:p>
    <w:p w14:paraId="620EE778" w14:textId="77777777" w:rsidR="00DC2AC5" w:rsidRPr="00AF4216" w:rsidRDefault="00DC2AC5" w:rsidP="00013E7F">
      <w:pPr>
        <w:rPr>
          <w:rFonts w:cs="Arial"/>
          <w:b/>
          <w:sz w:val="28"/>
          <w:szCs w:val="28"/>
        </w:rPr>
      </w:pPr>
    </w:p>
    <w:p w14:paraId="70D2DD0D" w14:textId="77777777" w:rsidR="000A1F70" w:rsidRPr="00AF4216" w:rsidRDefault="000A1F70" w:rsidP="000A1F70">
      <w:pPr>
        <w:pStyle w:val="NormalDS"/>
        <w:spacing w:after="120"/>
        <w:rPr>
          <w:rFonts w:cs="Arial"/>
          <w:sz w:val="22"/>
        </w:rPr>
      </w:pPr>
      <w:r w:rsidRPr="00AF4216">
        <w:rPr>
          <w:rFonts w:cs="Arial"/>
          <w:sz w:val="22"/>
        </w:rPr>
        <w:t xml:space="preserve">Upon completing this </w:t>
      </w:r>
      <w:r w:rsidR="00E90156" w:rsidRPr="00AF4216">
        <w:rPr>
          <w:rFonts w:cs="Arial"/>
          <w:sz w:val="22"/>
        </w:rPr>
        <w:t>workshop</w:t>
      </w:r>
      <w:r w:rsidRPr="00AF4216">
        <w:rPr>
          <w:rFonts w:cs="Arial"/>
          <w:sz w:val="22"/>
        </w:rPr>
        <w:t>, you should be able to:</w:t>
      </w:r>
    </w:p>
    <w:p w14:paraId="64774297" w14:textId="77777777" w:rsidR="000272E1" w:rsidRPr="00AF4216" w:rsidRDefault="009D56EB" w:rsidP="00EF5772">
      <w:pPr>
        <w:pStyle w:val="Heading3"/>
        <w:numPr>
          <w:ilvl w:val="0"/>
          <w:numId w:val="11"/>
        </w:numPr>
        <w:spacing w:before="100" w:beforeAutospacing="1" w:line="240" w:lineRule="auto"/>
        <w:rPr>
          <w:rFonts w:eastAsiaTheme="minorEastAsia" w:cs="Arial"/>
          <w:b w:val="0"/>
          <w:sz w:val="22"/>
          <w:szCs w:val="24"/>
        </w:rPr>
      </w:pPr>
      <w:bookmarkStart w:id="17" w:name="_Toc443224700"/>
      <w:bookmarkStart w:id="18" w:name="_Toc443503710"/>
      <w:bookmarkStart w:id="19" w:name="_Toc443503833"/>
      <w:bookmarkStart w:id="20" w:name="_Toc416259687"/>
      <w:r w:rsidRPr="00AF4216">
        <w:rPr>
          <w:rFonts w:eastAsiaTheme="minorEastAsia" w:cs="Arial"/>
          <w:b w:val="0"/>
          <w:sz w:val="22"/>
          <w:szCs w:val="24"/>
        </w:rPr>
        <w:t>Identify the structure and important elements of successful meetings</w:t>
      </w:r>
      <w:bookmarkEnd w:id="17"/>
      <w:bookmarkEnd w:id="18"/>
      <w:bookmarkEnd w:id="19"/>
    </w:p>
    <w:p w14:paraId="4E429942" w14:textId="77777777" w:rsidR="000272E1" w:rsidRPr="00AF4216" w:rsidRDefault="00DC2AC5" w:rsidP="00EF5772">
      <w:pPr>
        <w:pStyle w:val="ListParagraph"/>
        <w:numPr>
          <w:ilvl w:val="0"/>
          <w:numId w:val="11"/>
        </w:numPr>
        <w:spacing w:before="100" w:beforeAutospacing="1" w:line="240" w:lineRule="auto"/>
        <w:rPr>
          <w:rFonts w:cs="Arial"/>
          <w:sz w:val="22"/>
        </w:rPr>
      </w:pPr>
      <w:r w:rsidRPr="00AF4216">
        <w:rPr>
          <w:rFonts w:cs="Arial"/>
          <w:sz w:val="22"/>
        </w:rPr>
        <w:t xml:space="preserve">Identify different </w:t>
      </w:r>
      <w:r w:rsidR="009D56EB" w:rsidRPr="00AF4216">
        <w:rPr>
          <w:rFonts w:cs="Arial"/>
          <w:sz w:val="22"/>
        </w:rPr>
        <w:t xml:space="preserve">types of </w:t>
      </w:r>
      <w:r w:rsidRPr="00AF4216">
        <w:rPr>
          <w:rFonts w:cs="Arial"/>
          <w:sz w:val="22"/>
        </w:rPr>
        <w:t>workplace meetings</w:t>
      </w:r>
    </w:p>
    <w:p w14:paraId="6BFE6339" w14:textId="77777777" w:rsidR="00E90156" w:rsidRPr="00AF4216" w:rsidRDefault="009D56EB" w:rsidP="00EF5772">
      <w:pPr>
        <w:pStyle w:val="Heading3"/>
        <w:numPr>
          <w:ilvl w:val="0"/>
          <w:numId w:val="11"/>
        </w:numPr>
        <w:spacing w:before="100" w:beforeAutospacing="1" w:line="240" w:lineRule="auto"/>
        <w:rPr>
          <w:rFonts w:eastAsiaTheme="minorEastAsia" w:cs="Arial"/>
          <w:b w:val="0"/>
          <w:sz w:val="22"/>
          <w:szCs w:val="24"/>
        </w:rPr>
      </w:pPr>
      <w:bookmarkStart w:id="21" w:name="_Toc443224701"/>
      <w:bookmarkStart w:id="22" w:name="_Toc443503711"/>
      <w:bookmarkStart w:id="23" w:name="_Toc443503834"/>
      <w:r w:rsidRPr="00AF4216">
        <w:rPr>
          <w:rFonts w:eastAsiaTheme="minorEastAsia" w:cs="Arial"/>
          <w:b w:val="0"/>
          <w:sz w:val="22"/>
          <w:szCs w:val="24"/>
        </w:rPr>
        <w:t>Learn best practices for meeting leaders, contributors, and facilitators</w:t>
      </w:r>
      <w:bookmarkEnd w:id="21"/>
      <w:bookmarkEnd w:id="22"/>
      <w:bookmarkEnd w:id="23"/>
    </w:p>
    <w:p w14:paraId="19317147" w14:textId="77777777" w:rsidR="009C22F5" w:rsidRPr="00AF4216" w:rsidRDefault="009C22F5" w:rsidP="00EF5772">
      <w:pPr>
        <w:pStyle w:val="ListParagraph"/>
        <w:numPr>
          <w:ilvl w:val="0"/>
          <w:numId w:val="11"/>
        </w:numPr>
        <w:spacing w:before="100" w:beforeAutospacing="1" w:line="240" w:lineRule="auto"/>
        <w:rPr>
          <w:rFonts w:cs="Arial"/>
          <w:sz w:val="22"/>
        </w:rPr>
      </w:pPr>
      <w:r w:rsidRPr="00AF4216">
        <w:rPr>
          <w:rFonts w:cs="Arial"/>
          <w:sz w:val="22"/>
        </w:rPr>
        <w:t xml:space="preserve">Assess </w:t>
      </w:r>
      <w:r w:rsidR="009D56EB" w:rsidRPr="00AF4216">
        <w:rPr>
          <w:rFonts w:cs="Arial"/>
          <w:sz w:val="22"/>
        </w:rPr>
        <w:t>the quality of current meetings (purpose, agenda, participant’s energy and attention)</w:t>
      </w:r>
    </w:p>
    <w:p w14:paraId="18D3761B" w14:textId="77777777" w:rsidR="003D2D22" w:rsidRPr="00AF4216" w:rsidRDefault="009D56EB" w:rsidP="00EF5772">
      <w:pPr>
        <w:pStyle w:val="ListParagraph"/>
        <w:numPr>
          <w:ilvl w:val="0"/>
          <w:numId w:val="11"/>
        </w:numPr>
        <w:spacing w:before="100" w:beforeAutospacing="1" w:line="240" w:lineRule="auto"/>
        <w:rPr>
          <w:rFonts w:cs="Arial"/>
        </w:rPr>
      </w:pPr>
      <w:r w:rsidRPr="00AF4216">
        <w:rPr>
          <w:rFonts w:cs="Arial"/>
          <w:sz w:val="22"/>
        </w:rPr>
        <w:t>Design and implement a meeting agenda</w:t>
      </w:r>
    </w:p>
    <w:p w14:paraId="03669DF6" w14:textId="77777777" w:rsidR="00612409" w:rsidRPr="00AF4216" w:rsidRDefault="00612409" w:rsidP="00612409">
      <w:pPr>
        <w:pStyle w:val="ListParagraph"/>
        <w:spacing w:before="120" w:after="120" w:line="240" w:lineRule="auto"/>
        <w:rPr>
          <w:rFonts w:cs="Arial"/>
        </w:rPr>
      </w:pPr>
    </w:p>
    <w:p w14:paraId="12C6AA08" w14:textId="77777777" w:rsidR="00BA66B2" w:rsidRPr="00AF4216" w:rsidRDefault="00BA66B2" w:rsidP="00612409">
      <w:pPr>
        <w:pStyle w:val="ListParagraph"/>
        <w:spacing w:before="120" w:after="120" w:line="240" w:lineRule="auto"/>
        <w:rPr>
          <w:rFonts w:cs="Arial"/>
        </w:rPr>
      </w:pPr>
    </w:p>
    <w:p w14:paraId="6A75A934" w14:textId="77777777" w:rsidR="00E51F09" w:rsidRPr="00AF4216" w:rsidRDefault="000A1F70" w:rsidP="00013E7F">
      <w:pPr>
        <w:rPr>
          <w:rFonts w:cs="Arial"/>
          <w:b/>
          <w:sz w:val="28"/>
          <w:szCs w:val="28"/>
        </w:rPr>
      </w:pPr>
      <w:bookmarkStart w:id="24" w:name="_Toc310506902"/>
      <w:bookmarkStart w:id="25" w:name="_Toc310513738"/>
      <w:r w:rsidRPr="00AF4216">
        <w:rPr>
          <w:rFonts w:cs="Arial"/>
          <w:b/>
          <w:sz w:val="28"/>
          <w:szCs w:val="28"/>
        </w:rPr>
        <w:t>Agenda</w:t>
      </w:r>
      <w:bookmarkEnd w:id="20"/>
      <w:bookmarkEnd w:id="24"/>
      <w:bookmarkEnd w:id="25"/>
    </w:p>
    <w:p w14:paraId="3EE927DA" w14:textId="77777777" w:rsidR="00DC2AC5" w:rsidRPr="00AF4216" w:rsidRDefault="00DC2AC5" w:rsidP="00013E7F">
      <w:pPr>
        <w:rPr>
          <w:rFonts w:cs="Arial"/>
          <w:b/>
          <w:sz w:val="28"/>
          <w:szCs w:val="28"/>
        </w:rPr>
      </w:pPr>
    </w:p>
    <w:p w14:paraId="11AAA89F" w14:textId="52019CCB" w:rsidR="00E51F09" w:rsidRPr="00AF4216" w:rsidRDefault="00ED62F8" w:rsidP="00EF5772">
      <w:pPr>
        <w:pStyle w:val="Heading3"/>
        <w:numPr>
          <w:ilvl w:val="0"/>
          <w:numId w:val="10"/>
        </w:numPr>
        <w:spacing w:before="0" w:line="240" w:lineRule="auto"/>
        <w:rPr>
          <w:rFonts w:cs="Arial"/>
          <w:b w:val="0"/>
          <w:sz w:val="22"/>
          <w:szCs w:val="24"/>
        </w:rPr>
      </w:pPr>
      <w:bookmarkStart w:id="26" w:name="_Toc443503712"/>
      <w:bookmarkStart w:id="27" w:name="_Toc443503835"/>
      <w:r>
        <w:rPr>
          <w:rFonts w:cs="Arial"/>
          <w:b w:val="0"/>
          <w:sz w:val="22"/>
          <w:szCs w:val="24"/>
        </w:rPr>
        <w:t>Why Meet?</w:t>
      </w:r>
      <w:bookmarkEnd w:id="26"/>
      <w:bookmarkEnd w:id="27"/>
    </w:p>
    <w:p w14:paraId="174B75C4" w14:textId="0F9555A5" w:rsidR="009C22F5" w:rsidRDefault="00ED62F8" w:rsidP="00ED62F8">
      <w:pPr>
        <w:pStyle w:val="Heading3"/>
        <w:numPr>
          <w:ilvl w:val="0"/>
          <w:numId w:val="10"/>
        </w:numPr>
        <w:spacing w:before="0" w:line="240" w:lineRule="auto"/>
        <w:rPr>
          <w:rFonts w:cs="Arial"/>
          <w:b w:val="0"/>
          <w:sz w:val="22"/>
          <w:szCs w:val="24"/>
        </w:rPr>
      </w:pPr>
      <w:bookmarkStart w:id="28" w:name="_Toc443503713"/>
      <w:bookmarkStart w:id="29" w:name="_Toc443503836"/>
      <w:r>
        <w:rPr>
          <w:rFonts w:cs="Arial"/>
          <w:b w:val="0"/>
          <w:sz w:val="22"/>
          <w:szCs w:val="24"/>
        </w:rPr>
        <w:t>Warm Up Activity</w:t>
      </w:r>
      <w:bookmarkEnd w:id="28"/>
      <w:bookmarkEnd w:id="29"/>
    </w:p>
    <w:p w14:paraId="201BA0F7" w14:textId="4E7E4870" w:rsidR="00ED62F8" w:rsidRPr="00ED62F8" w:rsidRDefault="00ED62F8" w:rsidP="00ED62F8">
      <w:pPr>
        <w:pStyle w:val="ListParagraph"/>
        <w:numPr>
          <w:ilvl w:val="0"/>
          <w:numId w:val="10"/>
        </w:numPr>
        <w:rPr>
          <w:sz w:val="22"/>
        </w:rPr>
      </w:pPr>
      <w:r w:rsidRPr="00ED62F8">
        <w:rPr>
          <w:sz w:val="22"/>
        </w:rPr>
        <w:t>5 Steps to a Rock Star Meeting</w:t>
      </w:r>
    </w:p>
    <w:p w14:paraId="5DADDD08" w14:textId="72056EC5" w:rsidR="00ED62F8" w:rsidRPr="00ED62F8" w:rsidRDefault="00ED62F8" w:rsidP="00ED62F8">
      <w:pPr>
        <w:pStyle w:val="ListParagraph"/>
        <w:numPr>
          <w:ilvl w:val="0"/>
          <w:numId w:val="10"/>
        </w:numPr>
        <w:rPr>
          <w:sz w:val="22"/>
        </w:rPr>
      </w:pPr>
      <w:r w:rsidRPr="00ED62F8">
        <w:rPr>
          <w:sz w:val="22"/>
        </w:rPr>
        <w:t>Types of Meetings</w:t>
      </w:r>
    </w:p>
    <w:p w14:paraId="44F1AFB4" w14:textId="77777777" w:rsidR="00E51F09" w:rsidRPr="00AF4216" w:rsidRDefault="009D56EB" w:rsidP="00EF5772">
      <w:pPr>
        <w:pStyle w:val="Heading3"/>
        <w:numPr>
          <w:ilvl w:val="0"/>
          <w:numId w:val="10"/>
        </w:numPr>
        <w:spacing w:before="0" w:line="240" w:lineRule="auto"/>
        <w:rPr>
          <w:rFonts w:cs="Arial"/>
          <w:b w:val="0"/>
          <w:sz w:val="22"/>
          <w:szCs w:val="24"/>
        </w:rPr>
      </w:pPr>
      <w:bookmarkStart w:id="30" w:name="_Toc443224704"/>
      <w:bookmarkStart w:id="31" w:name="_Toc443503714"/>
      <w:bookmarkStart w:id="32" w:name="_Toc443503837"/>
      <w:r w:rsidRPr="00AF4216">
        <w:rPr>
          <w:rFonts w:cs="Arial"/>
          <w:b w:val="0"/>
          <w:sz w:val="22"/>
          <w:szCs w:val="24"/>
        </w:rPr>
        <w:t>Roles and Responsibilities: Leadership, Contributors, and Facilitators</w:t>
      </w:r>
      <w:bookmarkEnd w:id="30"/>
      <w:bookmarkEnd w:id="31"/>
      <w:bookmarkEnd w:id="32"/>
    </w:p>
    <w:p w14:paraId="06EE5B85" w14:textId="273A583E" w:rsidR="009D56EB" w:rsidRDefault="00ED62F8" w:rsidP="00EF5772">
      <w:pPr>
        <w:pStyle w:val="ListParagraph"/>
        <w:numPr>
          <w:ilvl w:val="0"/>
          <w:numId w:val="10"/>
        </w:numPr>
        <w:spacing w:line="240" w:lineRule="auto"/>
        <w:rPr>
          <w:rFonts w:cs="Arial"/>
          <w:sz w:val="22"/>
        </w:rPr>
      </w:pPr>
      <w:r>
        <w:rPr>
          <w:rFonts w:cs="Arial"/>
          <w:sz w:val="22"/>
        </w:rPr>
        <w:t>Navigating Pitfalls</w:t>
      </w:r>
    </w:p>
    <w:p w14:paraId="3A032F4C" w14:textId="04581001" w:rsidR="00ED62F8" w:rsidRPr="00AF4216" w:rsidRDefault="00ED62F8" w:rsidP="00EF5772">
      <w:pPr>
        <w:pStyle w:val="ListParagraph"/>
        <w:numPr>
          <w:ilvl w:val="0"/>
          <w:numId w:val="10"/>
        </w:numPr>
        <w:spacing w:line="240" w:lineRule="auto"/>
        <w:rPr>
          <w:rFonts w:cs="Arial"/>
          <w:sz w:val="22"/>
        </w:rPr>
      </w:pPr>
      <w:r>
        <w:rPr>
          <w:rFonts w:cs="Arial"/>
          <w:sz w:val="22"/>
        </w:rPr>
        <w:t>Monthly Operations Agenda</w:t>
      </w:r>
    </w:p>
    <w:p w14:paraId="0139A99A" w14:textId="77777777" w:rsidR="009D56EB" w:rsidRPr="00AF4216" w:rsidRDefault="009D56EB" w:rsidP="00EF5772">
      <w:pPr>
        <w:pStyle w:val="ListParagraph"/>
        <w:numPr>
          <w:ilvl w:val="0"/>
          <w:numId w:val="10"/>
        </w:numPr>
        <w:spacing w:line="240" w:lineRule="auto"/>
        <w:rPr>
          <w:rFonts w:cs="Arial"/>
          <w:sz w:val="22"/>
        </w:rPr>
      </w:pPr>
      <w:r w:rsidRPr="00AF4216">
        <w:rPr>
          <w:rFonts w:cs="Arial"/>
          <w:sz w:val="22"/>
        </w:rPr>
        <w:t>Assess Your Current Meetings</w:t>
      </w:r>
    </w:p>
    <w:p w14:paraId="1C2C39D6" w14:textId="77777777" w:rsidR="000A1F70" w:rsidRPr="00AF4216" w:rsidRDefault="009D56EB" w:rsidP="00EF5772">
      <w:pPr>
        <w:pStyle w:val="ListParagraph"/>
        <w:numPr>
          <w:ilvl w:val="0"/>
          <w:numId w:val="10"/>
        </w:numPr>
        <w:spacing w:line="240" w:lineRule="auto"/>
        <w:rPr>
          <w:rFonts w:cs="Arial"/>
          <w:sz w:val="22"/>
        </w:rPr>
      </w:pPr>
      <w:r w:rsidRPr="00AF4216">
        <w:rPr>
          <w:rFonts w:cs="Arial"/>
          <w:sz w:val="22"/>
        </w:rPr>
        <w:t>Setting the Agenda</w:t>
      </w:r>
      <w:r w:rsidR="005116CA" w:rsidRPr="00AF4216">
        <w:rPr>
          <w:rFonts w:cs="Arial"/>
          <w:sz w:val="22"/>
        </w:rPr>
        <w:br/>
      </w:r>
    </w:p>
    <w:p w14:paraId="0248B70D" w14:textId="77777777" w:rsidR="00C1148B" w:rsidRDefault="00C1148B" w:rsidP="00AF4216">
      <w:pPr>
        <w:widowControl w:val="0"/>
        <w:tabs>
          <w:tab w:val="left" w:pos="220"/>
          <w:tab w:val="left" w:pos="720"/>
        </w:tabs>
        <w:autoSpaceDE w:val="0"/>
        <w:autoSpaceDN w:val="0"/>
        <w:adjustRightInd w:val="0"/>
        <w:spacing w:line="240" w:lineRule="auto"/>
        <w:rPr>
          <w:rFonts w:ascii="Helvetica" w:eastAsiaTheme="minorHAnsi" w:hAnsi="Helvetica" w:cs="Helvetica"/>
          <w:sz w:val="36"/>
          <w:szCs w:val="36"/>
        </w:rPr>
      </w:pPr>
    </w:p>
    <w:p w14:paraId="1F29541C" w14:textId="77777777" w:rsidR="00C1148B" w:rsidRDefault="00C1148B">
      <w:pPr>
        <w:spacing w:after="200"/>
        <w:rPr>
          <w:rFonts w:eastAsia="Times New Roman" w:cs="Arial"/>
          <w:bCs/>
          <w:noProof/>
          <w:sz w:val="28"/>
          <w:szCs w:val="28"/>
        </w:rPr>
      </w:pPr>
      <w:bookmarkStart w:id="33" w:name="_Toc223452801"/>
      <w:bookmarkStart w:id="34" w:name="_Toc416259685"/>
      <w:bookmarkStart w:id="35" w:name="_Toc310506898"/>
      <w:bookmarkStart w:id="36" w:name="_Toc310513734"/>
      <w:bookmarkStart w:id="37" w:name="_Toc311815003"/>
      <w:bookmarkStart w:id="38" w:name="_Toc223515829"/>
      <w:r>
        <w:br w:type="page"/>
      </w:r>
    </w:p>
    <w:p w14:paraId="39C90730" w14:textId="1B4A216C" w:rsidR="008479E4" w:rsidRDefault="008479E4" w:rsidP="00AF4216">
      <w:pPr>
        <w:pStyle w:val="Heading1"/>
      </w:pPr>
      <w:bookmarkStart w:id="39" w:name="_Toc443503838"/>
      <w:r>
        <w:lastRenderedPageBreak/>
        <w:t>Warm Up Activity</w:t>
      </w:r>
      <w:bookmarkEnd w:id="39"/>
    </w:p>
    <w:p w14:paraId="70257F1F" w14:textId="77777777" w:rsidR="008479E4" w:rsidRPr="00AF4216" w:rsidRDefault="008479E4" w:rsidP="004A7BC5">
      <w:pPr>
        <w:rPr>
          <w:rFonts w:cs="Arial"/>
          <w:szCs w:val="24"/>
        </w:rPr>
      </w:pPr>
    </w:p>
    <w:p w14:paraId="7975C60C" w14:textId="73096802" w:rsidR="004A7BC5" w:rsidRPr="00ED62F8" w:rsidRDefault="004A7BC5" w:rsidP="004A7BC5">
      <w:pPr>
        <w:rPr>
          <w:rFonts w:cs="Arial"/>
          <w:sz w:val="22"/>
          <w:szCs w:val="24"/>
        </w:rPr>
      </w:pPr>
      <w:r w:rsidRPr="00ED62F8">
        <w:rPr>
          <w:rFonts w:cs="Arial"/>
          <w:sz w:val="22"/>
          <w:szCs w:val="24"/>
        </w:rPr>
        <w:t>Discuss the questions below with your group according to the role the facilitator assigns to you.</w:t>
      </w:r>
    </w:p>
    <w:p w14:paraId="363BC55A" w14:textId="77777777" w:rsidR="004A7BC5" w:rsidRPr="00ED62F8" w:rsidRDefault="004A7BC5" w:rsidP="004A7BC5">
      <w:pPr>
        <w:rPr>
          <w:rFonts w:cs="Arial"/>
          <w:sz w:val="22"/>
          <w:szCs w:val="24"/>
        </w:rPr>
      </w:pPr>
    </w:p>
    <w:p w14:paraId="2E0EE570" w14:textId="77777777" w:rsidR="004A7BC5" w:rsidRPr="00ED62F8" w:rsidRDefault="004A7BC5" w:rsidP="004A7BC5">
      <w:pPr>
        <w:rPr>
          <w:rFonts w:cs="Arial"/>
          <w:i/>
          <w:sz w:val="22"/>
          <w:szCs w:val="24"/>
        </w:rPr>
      </w:pPr>
    </w:p>
    <w:p w14:paraId="0C84C811" w14:textId="77777777" w:rsidR="004A7BC5" w:rsidRPr="00ED62F8" w:rsidRDefault="004A7BC5" w:rsidP="004A7BC5">
      <w:pPr>
        <w:rPr>
          <w:rFonts w:cs="Arial"/>
          <w:i/>
          <w:sz w:val="22"/>
          <w:szCs w:val="24"/>
        </w:rPr>
      </w:pPr>
    </w:p>
    <w:p w14:paraId="5CFBE780" w14:textId="77777777" w:rsidR="004A7BC5" w:rsidRPr="00ED62F8" w:rsidRDefault="004A7BC5" w:rsidP="004A7BC5">
      <w:pPr>
        <w:rPr>
          <w:rFonts w:cs="Arial"/>
          <w:i/>
          <w:sz w:val="22"/>
          <w:szCs w:val="24"/>
        </w:rPr>
      </w:pPr>
      <w:r w:rsidRPr="00ED62F8">
        <w:rPr>
          <w:rFonts w:cs="Arial"/>
          <w:i/>
          <w:sz w:val="22"/>
          <w:szCs w:val="24"/>
        </w:rPr>
        <w:t>If you’re a host, what do you think makes a meeting good for your participants?</w:t>
      </w:r>
    </w:p>
    <w:p w14:paraId="46ED0399" w14:textId="77777777" w:rsidR="004A7BC5" w:rsidRPr="00ED62F8" w:rsidRDefault="004A7BC5" w:rsidP="004A7BC5">
      <w:pPr>
        <w:rPr>
          <w:rFonts w:cs="Arial"/>
          <w:i/>
          <w:sz w:val="22"/>
          <w:szCs w:val="24"/>
        </w:rPr>
      </w:pPr>
      <w:r w:rsidRPr="00ED62F8">
        <w:rPr>
          <w:rFonts w:cs="Arial"/>
          <w:i/>
          <w:sz w:val="22"/>
          <w:szCs w:val="24"/>
        </w:rPr>
        <w:t>What do you think makes a meeting bad?</w:t>
      </w:r>
    </w:p>
    <w:p w14:paraId="0DAFE638" w14:textId="77777777" w:rsidR="004A7BC5" w:rsidRPr="00ED62F8" w:rsidRDefault="004A7BC5" w:rsidP="004A7BC5">
      <w:pPr>
        <w:rPr>
          <w:rFonts w:cs="Arial"/>
          <w:i/>
          <w:sz w:val="22"/>
          <w:szCs w:val="24"/>
        </w:rPr>
      </w:pPr>
    </w:p>
    <w:p w14:paraId="301F9975" w14:textId="77777777" w:rsidR="004A7BC5" w:rsidRPr="00ED62F8" w:rsidRDefault="004A7BC5" w:rsidP="004A7BC5">
      <w:pPr>
        <w:rPr>
          <w:rFonts w:cs="Arial"/>
          <w:i/>
          <w:sz w:val="22"/>
          <w:szCs w:val="24"/>
        </w:rPr>
      </w:pPr>
    </w:p>
    <w:p w14:paraId="474EF04D" w14:textId="77777777" w:rsidR="004A7BC5" w:rsidRPr="00ED62F8" w:rsidRDefault="004A7BC5" w:rsidP="004A7BC5">
      <w:pPr>
        <w:rPr>
          <w:rFonts w:cs="Arial"/>
          <w:i/>
          <w:sz w:val="22"/>
          <w:szCs w:val="24"/>
        </w:rPr>
      </w:pPr>
    </w:p>
    <w:p w14:paraId="3A6588CC" w14:textId="77777777" w:rsidR="004A7BC5" w:rsidRPr="00ED62F8" w:rsidRDefault="004A7BC5" w:rsidP="004A7BC5">
      <w:pPr>
        <w:rPr>
          <w:rFonts w:cs="Arial"/>
          <w:i/>
          <w:sz w:val="22"/>
          <w:szCs w:val="24"/>
        </w:rPr>
      </w:pPr>
    </w:p>
    <w:p w14:paraId="643DD73E" w14:textId="77777777" w:rsidR="004A7BC5" w:rsidRPr="00ED62F8" w:rsidRDefault="004A7BC5" w:rsidP="004A7BC5">
      <w:pPr>
        <w:rPr>
          <w:rFonts w:cs="Arial"/>
          <w:i/>
          <w:sz w:val="22"/>
          <w:szCs w:val="24"/>
        </w:rPr>
      </w:pPr>
    </w:p>
    <w:p w14:paraId="33775D43" w14:textId="77777777" w:rsidR="004A7BC5" w:rsidRPr="00ED62F8" w:rsidRDefault="004A7BC5" w:rsidP="004A7BC5">
      <w:pPr>
        <w:rPr>
          <w:rFonts w:cs="Arial"/>
          <w:i/>
          <w:sz w:val="22"/>
          <w:szCs w:val="24"/>
        </w:rPr>
      </w:pPr>
    </w:p>
    <w:p w14:paraId="054190DC" w14:textId="77777777" w:rsidR="004A7BC5" w:rsidRPr="00ED62F8" w:rsidRDefault="004A7BC5" w:rsidP="004A7BC5">
      <w:pPr>
        <w:rPr>
          <w:rFonts w:cs="Arial"/>
          <w:i/>
          <w:sz w:val="22"/>
          <w:szCs w:val="24"/>
        </w:rPr>
      </w:pPr>
    </w:p>
    <w:p w14:paraId="3F5F0045" w14:textId="77777777" w:rsidR="004A7BC5" w:rsidRPr="00ED62F8" w:rsidRDefault="004A7BC5" w:rsidP="004A7BC5">
      <w:pPr>
        <w:rPr>
          <w:rFonts w:cs="Arial"/>
          <w:i/>
          <w:sz w:val="22"/>
          <w:szCs w:val="24"/>
        </w:rPr>
      </w:pPr>
    </w:p>
    <w:p w14:paraId="3A9A2152" w14:textId="77777777" w:rsidR="004A7BC5" w:rsidRPr="00ED62F8" w:rsidRDefault="004A7BC5" w:rsidP="004A7BC5">
      <w:pPr>
        <w:rPr>
          <w:rFonts w:cs="Arial"/>
          <w:i/>
          <w:sz w:val="22"/>
          <w:szCs w:val="24"/>
        </w:rPr>
      </w:pPr>
    </w:p>
    <w:p w14:paraId="45FD20DA" w14:textId="77777777" w:rsidR="004A7BC5" w:rsidRPr="00ED62F8" w:rsidRDefault="004A7BC5" w:rsidP="004A7BC5">
      <w:pPr>
        <w:rPr>
          <w:rFonts w:cs="Arial"/>
          <w:i/>
          <w:sz w:val="22"/>
          <w:szCs w:val="24"/>
        </w:rPr>
      </w:pPr>
    </w:p>
    <w:p w14:paraId="1AE231C6" w14:textId="77777777" w:rsidR="004A7BC5" w:rsidRPr="00ED62F8" w:rsidRDefault="004A7BC5" w:rsidP="004A7BC5">
      <w:pPr>
        <w:rPr>
          <w:rFonts w:cs="Arial"/>
          <w:i/>
          <w:sz w:val="22"/>
          <w:szCs w:val="24"/>
        </w:rPr>
      </w:pPr>
    </w:p>
    <w:p w14:paraId="729C45F4" w14:textId="77777777" w:rsidR="004A7BC5" w:rsidRPr="00ED62F8" w:rsidRDefault="004A7BC5" w:rsidP="004A7BC5">
      <w:pPr>
        <w:rPr>
          <w:rFonts w:cs="Arial"/>
          <w:i/>
          <w:sz w:val="22"/>
          <w:szCs w:val="24"/>
        </w:rPr>
      </w:pPr>
    </w:p>
    <w:p w14:paraId="7034975A" w14:textId="77777777" w:rsidR="004A7BC5" w:rsidRPr="00ED62F8" w:rsidRDefault="004A7BC5" w:rsidP="004A7BC5">
      <w:pPr>
        <w:rPr>
          <w:rFonts w:cs="Arial"/>
          <w:i/>
          <w:sz w:val="22"/>
          <w:szCs w:val="24"/>
        </w:rPr>
      </w:pPr>
    </w:p>
    <w:p w14:paraId="2C9F3F53" w14:textId="77777777" w:rsidR="004A7BC5" w:rsidRPr="00ED62F8" w:rsidRDefault="004A7BC5" w:rsidP="004A7BC5">
      <w:pPr>
        <w:rPr>
          <w:rFonts w:cs="Arial"/>
          <w:i/>
          <w:sz w:val="22"/>
          <w:szCs w:val="24"/>
        </w:rPr>
      </w:pPr>
      <w:r w:rsidRPr="00ED62F8">
        <w:rPr>
          <w:rFonts w:cs="Arial"/>
          <w:i/>
          <w:sz w:val="22"/>
          <w:szCs w:val="24"/>
        </w:rPr>
        <w:t>If you’re a participant, what do you think hosts can do to make a meeting good or bad?</w:t>
      </w:r>
    </w:p>
    <w:p w14:paraId="744D0EB8" w14:textId="77777777" w:rsidR="004A7BC5" w:rsidRPr="00ED62F8" w:rsidRDefault="004A7BC5" w:rsidP="004A7BC5">
      <w:pPr>
        <w:rPr>
          <w:rFonts w:cs="Arial"/>
          <w:i/>
          <w:sz w:val="22"/>
          <w:szCs w:val="24"/>
        </w:rPr>
      </w:pPr>
    </w:p>
    <w:p w14:paraId="4B3A9231" w14:textId="77777777" w:rsidR="004A7BC5" w:rsidRPr="00ED62F8" w:rsidRDefault="004A7BC5" w:rsidP="004A7BC5">
      <w:pPr>
        <w:rPr>
          <w:rFonts w:cs="Arial"/>
          <w:i/>
          <w:sz w:val="22"/>
          <w:szCs w:val="24"/>
        </w:rPr>
      </w:pPr>
    </w:p>
    <w:p w14:paraId="21074AA1" w14:textId="77777777" w:rsidR="004A7BC5" w:rsidRPr="00ED62F8" w:rsidRDefault="004A7BC5" w:rsidP="004A7BC5">
      <w:pPr>
        <w:rPr>
          <w:rFonts w:cs="Arial"/>
          <w:i/>
          <w:sz w:val="22"/>
          <w:szCs w:val="24"/>
        </w:rPr>
      </w:pPr>
    </w:p>
    <w:p w14:paraId="2FC6BA63" w14:textId="77777777" w:rsidR="004A7BC5" w:rsidRPr="00ED62F8" w:rsidRDefault="004A7BC5" w:rsidP="004A7BC5">
      <w:pPr>
        <w:rPr>
          <w:rFonts w:cs="Arial"/>
          <w:i/>
          <w:sz w:val="22"/>
          <w:szCs w:val="24"/>
        </w:rPr>
      </w:pPr>
    </w:p>
    <w:p w14:paraId="75E92EC5" w14:textId="77777777" w:rsidR="004A7BC5" w:rsidRPr="00ED62F8" w:rsidRDefault="004A7BC5" w:rsidP="004A7BC5">
      <w:pPr>
        <w:rPr>
          <w:rFonts w:cs="Arial"/>
          <w:i/>
          <w:sz w:val="22"/>
          <w:szCs w:val="24"/>
        </w:rPr>
      </w:pPr>
    </w:p>
    <w:p w14:paraId="0DB42E5C" w14:textId="77777777" w:rsidR="004A7BC5" w:rsidRPr="00ED62F8" w:rsidRDefault="004A7BC5" w:rsidP="004A7BC5">
      <w:pPr>
        <w:rPr>
          <w:rFonts w:cs="Arial"/>
          <w:sz w:val="22"/>
          <w:szCs w:val="24"/>
        </w:rPr>
      </w:pPr>
    </w:p>
    <w:p w14:paraId="54633D63" w14:textId="77777777" w:rsidR="004A7BC5" w:rsidRPr="00ED62F8" w:rsidRDefault="004A7BC5" w:rsidP="004A7BC5">
      <w:pPr>
        <w:rPr>
          <w:rFonts w:cs="Arial"/>
          <w:sz w:val="22"/>
          <w:szCs w:val="24"/>
        </w:rPr>
      </w:pPr>
      <w:r w:rsidRPr="00ED62F8">
        <w:rPr>
          <w:rFonts w:cs="Arial"/>
          <w:sz w:val="22"/>
          <w:szCs w:val="24"/>
        </w:rPr>
        <w:br/>
      </w:r>
      <w:r w:rsidRPr="00ED62F8">
        <w:rPr>
          <w:rFonts w:cs="Arial"/>
          <w:sz w:val="22"/>
          <w:szCs w:val="24"/>
        </w:rPr>
        <w:br/>
      </w:r>
    </w:p>
    <w:p w14:paraId="7E36E11E" w14:textId="77777777" w:rsidR="004A7BC5" w:rsidRPr="00ED62F8" w:rsidRDefault="004A7BC5" w:rsidP="004A7BC5">
      <w:pPr>
        <w:rPr>
          <w:rFonts w:cs="Arial"/>
          <w:sz w:val="22"/>
          <w:szCs w:val="24"/>
        </w:rPr>
      </w:pPr>
    </w:p>
    <w:p w14:paraId="1A673A28" w14:textId="77777777" w:rsidR="004A7BC5" w:rsidRPr="00ED62F8" w:rsidRDefault="004A7BC5" w:rsidP="004A7BC5">
      <w:pPr>
        <w:rPr>
          <w:rFonts w:cs="Arial"/>
          <w:sz w:val="22"/>
          <w:szCs w:val="24"/>
        </w:rPr>
      </w:pPr>
    </w:p>
    <w:p w14:paraId="052EC68F" w14:textId="77777777" w:rsidR="004A7BC5" w:rsidRPr="00ED62F8" w:rsidRDefault="004A7BC5" w:rsidP="004A7BC5">
      <w:pPr>
        <w:rPr>
          <w:rFonts w:cs="Arial"/>
          <w:sz w:val="22"/>
          <w:szCs w:val="24"/>
        </w:rPr>
      </w:pPr>
    </w:p>
    <w:p w14:paraId="6E840E00" w14:textId="77777777" w:rsidR="004A7BC5" w:rsidRPr="00ED62F8" w:rsidRDefault="004A7BC5" w:rsidP="004A7BC5">
      <w:pPr>
        <w:rPr>
          <w:rFonts w:cs="Arial"/>
          <w:sz w:val="22"/>
          <w:szCs w:val="24"/>
        </w:rPr>
      </w:pPr>
      <w:r w:rsidRPr="00ED62F8">
        <w:rPr>
          <w:rFonts w:cs="Arial"/>
          <w:sz w:val="22"/>
          <w:szCs w:val="24"/>
        </w:rPr>
        <w:t>Recall a meeting where you left having a real sense of accomplishment:</w:t>
      </w:r>
    </w:p>
    <w:p w14:paraId="5B19FCBA" w14:textId="77777777" w:rsidR="004A7BC5" w:rsidRPr="00ED62F8" w:rsidRDefault="004A7BC5" w:rsidP="004A7BC5">
      <w:pPr>
        <w:rPr>
          <w:rFonts w:cs="Arial"/>
          <w:i/>
          <w:sz w:val="22"/>
          <w:szCs w:val="24"/>
        </w:rPr>
      </w:pPr>
      <w:r w:rsidRPr="00ED62F8">
        <w:rPr>
          <w:rFonts w:cs="Arial"/>
          <w:i/>
          <w:sz w:val="22"/>
          <w:szCs w:val="24"/>
        </w:rPr>
        <w:t>What made it good for you individually?</w:t>
      </w:r>
    </w:p>
    <w:p w14:paraId="0F01469D" w14:textId="77777777" w:rsidR="004A7BC5" w:rsidRPr="00ED62F8" w:rsidRDefault="004A7BC5" w:rsidP="004A7BC5">
      <w:pPr>
        <w:pStyle w:val="NormalDS"/>
        <w:rPr>
          <w:rFonts w:cs="Arial"/>
          <w:bCs/>
          <w:sz w:val="22"/>
          <w:szCs w:val="24"/>
        </w:rPr>
      </w:pPr>
      <w:r w:rsidRPr="00ED62F8">
        <w:rPr>
          <w:rFonts w:cs="Arial"/>
          <w:sz w:val="22"/>
          <w:szCs w:val="24"/>
        </w:rPr>
        <w:br w:type="page"/>
      </w:r>
    </w:p>
    <w:p w14:paraId="3EFE9CBF" w14:textId="7B02C092" w:rsidR="00FB759D" w:rsidRPr="009F7034" w:rsidRDefault="00725283" w:rsidP="00FB759D">
      <w:pPr>
        <w:pStyle w:val="Heading1"/>
      </w:pPr>
      <w:bookmarkStart w:id="40" w:name="_Toc443503839"/>
      <w:bookmarkEnd w:id="33"/>
      <w:bookmarkEnd w:id="34"/>
      <w:bookmarkEnd w:id="35"/>
      <w:bookmarkEnd w:id="36"/>
      <w:bookmarkEnd w:id="37"/>
      <w:bookmarkEnd w:id="38"/>
      <w:r>
        <w:lastRenderedPageBreak/>
        <w:t>5</w:t>
      </w:r>
      <w:r w:rsidR="00C1148B">
        <w:t xml:space="preserve"> Steps to a Rock Star </w:t>
      </w:r>
      <w:commentRangeStart w:id="41"/>
      <w:r w:rsidR="00C1148B">
        <w:t>Meeting</w:t>
      </w:r>
      <w:commentRangeEnd w:id="41"/>
      <w:r w:rsidR="00C1148B">
        <w:rPr>
          <w:rStyle w:val="CommentReference"/>
          <w:rFonts w:eastAsia="Calibri" w:cs="Times New Roman"/>
          <w:bCs w:val="0"/>
          <w:noProof w:val="0"/>
        </w:rPr>
        <w:commentReference w:id="41"/>
      </w:r>
      <w:bookmarkEnd w:id="40"/>
      <w:r w:rsidR="00C1148B">
        <w:t xml:space="preserve"> </w:t>
      </w:r>
    </w:p>
    <w:p w14:paraId="35C5F25A" w14:textId="77777777" w:rsidR="007458C7" w:rsidRDefault="00F90480">
      <w:pPr>
        <w:jc w:val="center"/>
        <w:rPr>
          <w:szCs w:val="24"/>
        </w:rPr>
        <w:pPrChange w:id="42" w:author="New-Cater,Victoria" w:date="2016-02-17T11:10:00Z">
          <w:pPr>
            <w:pStyle w:val="Heading1"/>
          </w:pPr>
        </w:pPrChange>
      </w:pPr>
      <w:ins w:id="43" w:author="New-Cater,Victoria" w:date="2016-02-17T10:50:00Z">
        <w:r>
          <w:rPr>
            <w:rFonts w:cs="Arial"/>
            <w:noProof/>
            <w:szCs w:val="24"/>
          </w:rPr>
          <w:drawing>
            <wp:inline distT="0" distB="0" distL="0" distR="0" wp14:anchorId="6C287BE2" wp14:editId="26DD9BBB">
              <wp:extent cx="6623685" cy="8208335"/>
              <wp:effectExtent l="0" t="0" r="1009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14:paraId="70355E83" w14:textId="3E84D904" w:rsidR="007458C7" w:rsidRPr="009F7034" w:rsidRDefault="007458C7" w:rsidP="007458C7">
      <w:pPr>
        <w:pStyle w:val="Heading1"/>
      </w:pPr>
      <w:bookmarkStart w:id="44" w:name="_Toc443503840"/>
      <w:r>
        <w:lastRenderedPageBreak/>
        <w:t>Prepare</w:t>
      </w:r>
      <w:bookmarkEnd w:id="44"/>
      <w:r w:rsidR="00B53D35">
        <w:t>: Types of Meetings</w:t>
      </w:r>
    </w:p>
    <w:p w14:paraId="55550D67" w14:textId="77777777" w:rsidR="004A7BC5" w:rsidRPr="00ED62F8" w:rsidRDefault="004A7BC5" w:rsidP="004A7BC5">
      <w:pPr>
        <w:rPr>
          <w:rFonts w:cs="Arial"/>
          <w:sz w:val="22"/>
        </w:rPr>
      </w:pPr>
    </w:p>
    <w:p w14:paraId="3AF00854" w14:textId="2EBAA6EB" w:rsidR="00E16033" w:rsidRPr="00ED62F8" w:rsidRDefault="004A7BC5" w:rsidP="004A7BC5">
      <w:pPr>
        <w:rPr>
          <w:rFonts w:cs="Arial"/>
          <w:sz w:val="22"/>
        </w:rPr>
      </w:pPr>
      <w:r w:rsidRPr="00ED62F8">
        <w:rPr>
          <w:rFonts w:cs="Arial"/>
          <w:sz w:val="22"/>
        </w:rPr>
        <w:t xml:space="preserve">The </w:t>
      </w:r>
      <w:r w:rsidR="009F3C15" w:rsidRPr="00ED62F8">
        <w:rPr>
          <w:rFonts w:cs="Arial"/>
          <w:sz w:val="22"/>
        </w:rPr>
        <w:t>key to</w:t>
      </w:r>
      <w:r w:rsidR="00E16033" w:rsidRPr="00ED62F8">
        <w:rPr>
          <w:rFonts w:cs="Arial"/>
          <w:sz w:val="22"/>
        </w:rPr>
        <w:t xml:space="preserve"> </w:t>
      </w:r>
      <w:r w:rsidRPr="00ED62F8">
        <w:rPr>
          <w:rFonts w:cs="Arial"/>
          <w:sz w:val="22"/>
        </w:rPr>
        <w:t>successful meetings</w:t>
      </w:r>
      <w:r w:rsidR="00E16033" w:rsidRPr="00ED62F8">
        <w:rPr>
          <w:rFonts w:cs="Arial"/>
          <w:sz w:val="22"/>
        </w:rPr>
        <w:t xml:space="preserve">, according Patrick Lencioni, author of </w:t>
      </w:r>
      <w:r w:rsidR="00E16033" w:rsidRPr="00ED62F8">
        <w:rPr>
          <w:rFonts w:cs="Arial"/>
          <w:i/>
          <w:sz w:val="22"/>
        </w:rPr>
        <w:t>Death by Meeting:  A Leadership Fable</w:t>
      </w:r>
      <w:r w:rsidR="00E16033" w:rsidRPr="00ED62F8">
        <w:rPr>
          <w:rFonts w:cs="Arial"/>
          <w:sz w:val="22"/>
        </w:rPr>
        <w:t xml:space="preserve"> is to</w:t>
      </w:r>
      <w:r w:rsidR="0050485F" w:rsidRPr="00ED62F8">
        <w:rPr>
          <w:rFonts w:cs="Arial"/>
          <w:sz w:val="22"/>
        </w:rPr>
        <w:t xml:space="preserve"> </w:t>
      </w:r>
      <w:r w:rsidR="009F3C15" w:rsidRPr="00ED62F8">
        <w:rPr>
          <w:rFonts w:cs="Arial"/>
          <w:sz w:val="22"/>
        </w:rPr>
        <w:t xml:space="preserve">recognize that there are </w:t>
      </w:r>
      <w:r w:rsidR="0050485F" w:rsidRPr="00ED62F8">
        <w:rPr>
          <w:rFonts w:cs="Arial"/>
          <w:sz w:val="22"/>
        </w:rPr>
        <w:t>multiple types of meetings</w:t>
      </w:r>
      <w:r w:rsidR="009F3C15" w:rsidRPr="00ED62F8">
        <w:rPr>
          <w:rFonts w:cs="Arial"/>
          <w:sz w:val="22"/>
        </w:rPr>
        <w:t>.  Before holding a meeting it is important to:</w:t>
      </w:r>
      <w:r w:rsidR="0050485F" w:rsidRPr="00ED62F8">
        <w:rPr>
          <w:rFonts w:cs="Arial"/>
          <w:sz w:val="22"/>
        </w:rPr>
        <w:t xml:space="preserve"> </w:t>
      </w:r>
    </w:p>
    <w:p w14:paraId="257C452D" w14:textId="77777777" w:rsidR="00E16033" w:rsidRPr="00ED62F8" w:rsidRDefault="00E16033" w:rsidP="00AF4216">
      <w:pPr>
        <w:pStyle w:val="ListParagraph"/>
        <w:numPr>
          <w:ilvl w:val="0"/>
          <w:numId w:val="12"/>
        </w:numPr>
        <w:rPr>
          <w:rFonts w:cs="Arial"/>
          <w:sz w:val="22"/>
        </w:rPr>
      </w:pPr>
      <w:r w:rsidRPr="00ED62F8">
        <w:rPr>
          <w:rFonts w:cs="Arial"/>
          <w:sz w:val="22"/>
        </w:rPr>
        <w:t>Have a clear purpose in mind</w:t>
      </w:r>
    </w:p>
    <w:p w14:paraId="2B768DD7" w14:textId="77777777" w:rsidR="00E16033" w:rsidRPr="00ED62F8" w:rsidRDefault="00E16033" w:rsidP="00AF4216">
      <w:pPr>
        <w:pStyle w:val="ListParagraph"/>
        <w:numPr>
          <w:ilvl w:val="0"/>
          <w:numId w:val="12"/>
        </w:numPr>
        <w:rPr>
          <w:rFonts w:cs="Arial"/>
          <w:i/>
          <w:sz w:val="22"/>
        </w:rPr>
      </w:pPr>
      <w:r w:rsidRPr="00ED62F8">
        <w:rPr>
          <w:rFonts w:cs="Arial"/>
          <w:sz w:val="22"/>
        </w:rPr>
        <w:t>Determine the type of meeting that is necessary</w:t>
      </w:r>
    </w:p>
    <w:p w14:paraId="7E2C374F" w14:textId="77777777" w:rsidR="00E16033" w:rsidRPr="00ED62F8" w:rsidRDefault="00E16033" w:rsidP="00AF4216">
      <w:pPr>
        <w:pStyle w:val="ListParagraph"/>
        <w:numPr>
          <w:ilvl w:val="0"/>
          <w:numId w:val="12"/>
        </w:numPr>
        <w:rPr>
          <w:rFonts w:cs="Arial"/>
          <w:i/>
          <w:sz w:val="22"/>
        </w:rPr>
      </w:pPr>
      <w:r w:rsidRPr="00ED62F8">
        <w:rPr>
          <w:rFonts w:cs="Arial"/>
          <w:sz w:val="22"/>
        </w:rPr>
        <w:t>Follow the “keys to success</w:t>
      </w:r>
      <w:r w:rsidR="009F3C15" w:rsidRPr="00ED62F8">
        <w:rPr>
          <w:rFonts w:cs="Arial"/>
          <w:sz w:val="22"/>
        </w:rPr>
        <w:t>” described below:</w:t>
      </w:r>
      <w:r w:rsidRPr="00ED62F8">
        <w:rPr>
          <w:rFonts w:cs="Arial"/>
          <w:sz w:val="22"/>
        </w:rPr>
        <w:t xml:space="preserve"> </w:t>
      </w:r>
    </w:p>
    <w:p w14:paraId="0152D979" w14:textId="77777777" w:rsidR="009F7034" w:rsidRPr="00AF4216" w:rsidRDefault="009F7034" w:rsidP="00841B33">
      <w:pPr>
        <w:pStyle w:val="ListParagraph"/>
        <w:rPr>
          <w:rFonts w:cs="Arial"/>
          <w:i/>
          <w:sz w:val="22"/>
          <w:szCs w:val="24"/>
        </w:rPr>
      </w:pPr>
    </w:p>
    <w:p w14:paraId="626DAF87" w14:textId="49379B66" w:rsidR="00E16033" w:rsidRPr="009F7034" w:rsidRDefault="00841B33" w:rsidP="004A7BC5">
      <w:pPr>
        <w:rPr>
          <w:rFonts w:cs="Arial"/>
          <w:sz w:val="22"/>
          <w:szCs w:val="24"/>
        </w:rPr>
      </w:pPr>
      <w:r>
        <w:rPr>
          <w:rFonts w:cs="Arial"/>
          <w:sz w:val="22"/>
          <w:szCs w:val="24"/>
        </w:rPr>
        <w:t>In your groups, determine the type of meeting that fits each description listed.  Write the name of the meeting in the Meeting Type block.</w:t>
      </w:r>
    </w:p>
    <w:tbl>
      <w:tblPr>
        <w:tblStyle w:val="TableGrid"/>
        <w:tblW w:w="10368" w:type="dxa"/>
        <w:tblLayout w:type="fixed"/>
        <w:tblLook w:val="04A0" w:firstRow="1" w:lastRow="0" w:firstColumn="1" w:lastColumn="0" w:noHBand="0" w:noVBand="1"/>
        <w:tblPrChange w:id="45" w:author="New-Cater,Victoria" w:date="2016-02-17T12:29:00Z">
          <w:tblPr>
            <w:tblStyle w:val="TableGrid"/>
            <w:tblW w:w="9128" w:type="dxa"/>
            <w:tblLayout w:type="fixed"/>
            <w:tblLook w:val="04A0" w:firstRow="1" w:lastRow="0" w:firstColumn="1" w:lastColumn="0" w:noHBand="0" w:noVBand="1"/>
          </w:tblPr>
        </w:tblPrChange>
      </w:tblPr>
      <w:tblGrid>
        <w:gridCol w:w="1728"/>
        <w:gridCol w:w="1507"/>
        <w:gridCol w:w="2453"/>
        <w:gridCol w:w="2790"/>
        <w:gridCol w:w="1890"/>
        <w:tblGridChange w:id="46">
          <w:tblGrid>
            <w:gridCol w:w="1728"/>
            <w:gridCol w:w="1170"/>
            <w:gridCol w:w="337"/>
            <w:gridCol w:w="1463"/>
            <w:gridCol w:w="990"/>
            <w:gridCol w:w="1350"/>
            <w:gridCol w:w="1440"/>
            <w:gridCol w:w="650"/>
            <w:gridCol w:w="1240"/>
          </w:tblGrid>
        </w:tblGridChange>
      </w:tblGrid>
      <w:tr w:rsidR="00210111" w:rsidRPr="009F7034" w14:paraId="1AA21E71" w14:textId="1A0FFB0B" w:rsidTr="00B53D35">
        <w:trPr>
          <w:trHeight w:val="272"/>
          <w:trPrChange w:id="47" w:author="New-Cater,Victoria" w:date="2016-02-17T12:29:00Z">
            <w:trPr>
              <w:gridAfter w:val="0"/>
              <w:trHeight w:val="272"/>
            </w:trPr>
          </w:trPrChange>
        </w:trPr>
        <w:tc>
          <w:tcPr>
            <w:tcW w:w="1728" w:type="dxa"/>
            <w:shd w:val="clear" w:color="auto" w:fill="F3F3F3"/>
            <w:vAlign w:val="center"/>
            <w:tcPrChange w:id="48" w:author="New-Cater,Victoria" w:date="2016-02-17T12:29:00Z">
              <w:tcPr>
                <w:tcW w:w="1728" w:type="dxa"/>
                <w:shd w:val="clear" w:color="auto" w:fill="F3F3F3"/>
                <w:vAlign w:val="center"/>
              </w:tcPr>
            </w:tcPrChange>
          </w:tcPr>
          <w:p w14:paraId="24F3AD34" w14:textId="77777777" w:rsidR="00C24E5A" w:rsidRPr="00AF4216" w:rsidRDefault="00C24E5A" w:rsidP="00AF4216">
            <w:pPr>
              <w:jc w:val="center"/>
              <w:rPr>
                <w:rFonts w:cs="Arial"/>
                <w:sz w:val="22"/>
                <w:szCs w:val="22"/>
              </w:rPr>
            </w:pPr>
            <w:r w:rsidRPr="00AF4216">
              <w:rPr>
                <w:rFonts w:cs="Arial"/>
                <w:b/>
                <w:bCs/>
                <w:sz w:val="22"/>
                <w:szCs w:val="22"/>
              </w:rPr>
              <w:t>Meeting Type</w:t>
            </w:r>
          </w:p>
          <w:p w14:paraId="33487D0E" w14:textId="77777777" w:rsidR="00C24E5A" w:rsidRPr="00AF4216" w:rsidRDefault="00C24E5A" w:rsidP="00AF4216">
            <w:pPr>
              <w:jc w:val="center"/>
              <w:rPr>
                <w:rFonts w:cs="Arial"/>
                <w:sz w:val="22"/>
                <w:szCs w:val="22"/>
              </w:rPr>
            </w:pPr>
          </w:p>
        </w:tc>
        <w:tc>
          <w:tcPr>
            <w:tcW w:w="1507" w:type="dxa"/>
            <w:shd w:val="clear" w:color="auto" w:fill="F3F3F3"/>
            <w:vAlign w:val="center"/>
            <w:tcPrChange w:id="49" w:author="New-Cater,Victoria" w:date="2016-02-17T12:29:00Z">
              <w:tcPr>
                <w:tcW w:w="1170" w:type="dxa"/>
                <w:shd w:val="clear" w:color="auto" w:fill="F3F3F3"/>
                <w:vAlign w:val="center"/>
              </w:tcPr>
            </w:tcPrChange>
          </w:tcPr>
          <w:p w14:paraId="7EF261C4" w14:textId="2EE08EEE" w:rsidR="00C24E5A" w:rsidRPr="00AF4216" w:rsidRDefault="00C24E5A" w:rsidP="00AF4216">
            <w:pPr>
              <w:jc w:val="center"/>
              <w:rPr>
                <w:rFonts w:cs="Arial"/>
                <w:sz w:val="22"/>
                <w:szCs w:val="22"/>
              </w:rPr>
            </w:pPr>
            <w:r w:rsidRPr="00AF4216">
              <w:rPr>
                <w:rFonts w:cs="Arial"/>
                <w:b/>
                <w:bCs/>
                <w:sz w:val="22"/>
                <w:szCs w:val="22"/>
              </w:rPr>
              <w:t xml:space="preserve">Time </w:t>
            </w:r>
            <w:r w:rsidR="00B53D35">
              <w:rPr>
                <w:rFonts w:cs="Arial"/>
                <w:b/>
                <w:bCs/>
                <w:sz w:val="22"/>
                <w:szCs w:val="22"/>
              </w:rPr>
              <w:t>Suggested</w:t>
            </w:r>
          </w:p>
          <w:p w14:paraId="339D9AAF" w14:textId="77777777" w:rsidR="00C24E5A" w:rsidRPr="00AF4216" w:rsidRDefault="00C24E5A" w:rsidP="00AF4216">
            <w:pPr>
              <w:jc w:val="center"/>
              <w:rPr>
                <w:rFonts w:cs="Arial"/>
                <w:sz w:val="22"/>
                <w:szCs w:val="22"/>
              </w:rPr>
            </w:pPr>
          </w:p>
        </w:tc>
        <w:tc>
          <w:tcPr>
            <w:tcW w:w="2453" w:type="dxa"/>
            <w:shd w:val="clear" w:color="auto" w:fill="F3F3F3"/>
            <w:vAlign w:val="center"/>
            <w:tcPrChange w:id="50" w:author="New-Cater,Victoria" w:date="2016-02-17T12:29:00Z">
              <w:tcPr>
                <w:tcW w:w="1800" w:type="dxa"/>
                <w:gridSpan w:val="2"/>
                <w:shd w:val="clear" w:color="auto" w:fill="F3F3F3"/>
                <w:vAlign w:val="center"/>
              </w:tcPr>
            </w:tcPrChange>
          </w:tcPr>
          <w:p w14:paraId="4043F66E" w14:textId="77777777" w:rsidR="00C24E5A" w:rsidRPr="00AF4216" w:rsidRDefault="00C24E5A" w:rsidP="00AF4216">
            <w:pPr>
              <w:jc w:val="center"/>
              <w:rPr>
                <w:rFonts w:cs="Arial"/>
                <w:sz w:val="22"/>
                <w:szCs w:val="22"/>
              </w:rPr>
            </w:pPr>
            <w:r w:rsidRPr="00AF4216">
              <w:rPr>
                <w:rFonts w:cs="Arial"/>
                <w:b/>
                <w:bCs/>
                <w:sz w:val="22"/>
                <w:szCs w:val="22"/>
              </w:rPr>
              <w:t>Purpose and Format</w:t>
            </w:r>
          </w:p>
          <w:p w14:paraId="0A519F0C" w14:textId="77777777" w:rsidR="00C24E5A" w:rsidRPr="00AF4216" w:rsidRDefault="00C24E5A" w:rsidP="00AF4216">
            <w:pPr>
              <w:jc w:val="center"/>
              <w:rPr>
                <w:rFonts w:cs="Arial"/>
                <w:sz w:val="22"/>
                <w:szCs w:val="22"/>
              </w:rPr>
            </w:pPr>
          </w:p>
        </w:tc>
        <w:tc>
          <w:tcPr>
            <w:tcW w:w="2790" w:type="dxa"/>
            <w:shd w:val="clear" w:color="auto" w:fill="F3F3F3"/>
            <w:vAlign w:val="center"/>
            <w:tcPrChange w:id="51" w:author="New-Cater,Victoria" w:date="2016-02-17T12:29:00Z">
              <w:tcPr>
                <w:tcW w:w="2340" w:type="dxa"/>
                <w:gridSpan w:val="2"/>
                <w:shd w:val="clear" w:color="auto" w:fill="F3F3F3"/>
                <w:vAlign w:val="center"/>
              </w:tcPr>
            </w:tcPrChange>
          </w:tcPr>
          <w:p w14:paraId="784F54F7" w14:textId="77777777" w:rsidR="00C24E5A" w:rsidRPr="00AF4216" w:rsidRDefault="00C24E5A" w:rsidP="00AF4216">
            <w:pPr>
              <w:jc w:val="center"/>
              <w:rPr>
                <w:rFonts w:cs="Arial"/>
                <w:sz w:val="22"/>
                <w:szCs w:val="22"/>
              </w:rPr>
            </w:pPr>
            <w:r w:rsidRPr="00AF4216">
              <w:rPr>
                <w:rFonts w:cs="Arial"/>
                <w:b/>
                <w:bCs/>
                <w:sz w:val="22"/>
                <w:szCs w:val="22"/>
              </w:rPr>
              <w:t xml:space="preserve">Keys to </w:t>
            </w:r>
            <w:commentRangeStart w:id="52"/>
            <w:r w:rsidRPr="00AF4216">
              <w:rPr>
                <w:rFonts w:cs="Arial"/>
                <w:b/>
                <w:bCs/>
                <w:sz w:val="22"/>
                <w:szCs w:val="22"/>
              </w:rPr>
              <w:t>Success</w:t>
            </w:r>
            <w:commentRangeEnd w:id="52"/>
            <w:r w:rsidRPr="00AF4216">
              <w:rPr>
                <w:rStyle w:val="CommentReference"/>
                <w:rFonts w:cs="Arial"/>
                <w:sz w:val="22"/>
                <w:szCs w:val="22"/>
              </w:rPr>
              <w:commentReference w:id="52"/>
            </w:r>
          </w:p>
          <w:p w14:paraId="167B7E1F" w14:textId="77777777" w:rsidR="00C24E5A" w:rsidRPr="00AF4216" w:rsidRDefault="00C24E5A" w:rsidP="00AF4216">
            <w:pPr>
              <w:jc w:val="center"/>
              <w:rPr>
                <w:rFonts w:cs="Arial"/>
                <w:sz w:val="22"/>
                <w:szCs w:val="22"/>
              </w:rPr>
            </w:pPr>
          </w:p>
        </w:tc>
        <w:tc>
          <w:tcPr>
            <w:tcW w:w="1890" w:type="dxa"/>
            <w:shd w:val="clear" w:color="auto" w:fill="F3F3F3"/>
            <w:tcPrChange w:id="53" w:author="New-Cater,Victoria" w:date="2016-02-17T12:29:00Z">
              <w:tcPr>
                <w:tcW w:w="2090" w:type="dxa"/>
                <w:gridSpan w:val="2"/>
                <w:shd w:val="clear" w:color="auto" w:fill="F3F3F3"/>
              </w:tcPr>
            </w:tcPrChange>
          </w:tcPr>
          <w:p w14:paraId="721E84B9" w14:textId="2ECE8D53" w:rsidR="00C24E5A" w:rsidRPr="00210111" w:rsidRDefault="00210111" w:rsidP="00210111">
            <w:pPr>
              <w:rPr>
                <w:rFonts w:cs="Arial"/>
                <w:bCs/>
                <w:sz w:val="22"/>
              </w:rPr>
            </w:pPr>
            <w:r>
              <w:rPr>
                <w:rFonts w:cs="Arial"/>
                <w:b/>
                <w:bCs/>
                <w:sz w:val="22"/>
              </w:rPr>
              <w:t xml:space="preserve">Meeting  Type Word </w:t>
            </w:r>
            <w:r w:rsidRPr="00210111">
              <w:rPr>
                <w:rFonts w:cs="Arial"/>
                <w:b/>
                <w:bCs/>
                <w:sz w:val="22"/>
              </w:rPr>
              <w:t>Bank</w:t>
            </w:r>
          </w:p>
        </w:tc>
      </w:tr>
      <w:tr w:rsidR="00210111" w:rsidRPr="009F7034" w14:paraId="0A05BC37" w14:textId="17D6A219" w:rsidTr="00B53D35">
        <w:trPr>
          <w:trHeight w:val="1141"/>
        </w:trPr>
        <w:tc>
          <w:tcPr>
            <w:tcW w:w="1728" w:type="dxa"/>
            <w:vAlign w:val="center"/>
          </w:tcPr>
          <w:p w14:paraId="56B990B4" w14:textId="77777777" w:rsidR="00210111" w:rsidRPr="00AF4216" w:rsidRDefault="00210111" w:rsidP="00210111">
            <w:pPr>
              <w:jc w:val="center"/>
              <w:rPr>
                <w:rFonts w:cs="Arial"/>
                <w:sz w:val="22"/>
                <w:szCs w:val="22"/>
              </w:rPr>
            </w:pPr>
          </w:p>
        </w:tc>
        <w:tc>
          <w:tcPr>
            <w:tcW w:w="1507" w:type="dxa"/>
            <w:vAlign w:val="center"/>
          </w:tcPr>
          <w:p w14:paraId="27F13C7B" w14:textId="77777777" w:rsidR="00210111" w:rsidRPr="00ED62F8" w:rsidRDefault="00210111">
            <w:pPr>
              <w:rPr>
                <w:rFonts w:cs="Arial"/>
                <w:sz w:val="22"/>
                <w:szCs w:val="22"/>
              </w:rPr>
            </w:pPr>
            <w:r w:rsidRPr="00ED62F8">
              <w:rPr>
                <w:rFonts w:cs="Arial"/>
                <w:sz w:val="22"/>
                <w:szCs w:val="22"/>
              </w:rPr>
              <w:t xml:space="preserve">5 – 30 </w:t>
            </w:r>
            <w:commentRangeStart w:id="54"/>
            <w:r w:rsidRPr="00ED62F8">
              <w:rPr>
                <w:rFonts w:cs="Arial"/>
                <w:sz w:val="22"/>
                <w:szCs w:val="22"/>
              </w:rPr>
              <w:t>minutes</w:t>
            </w:r>
            <w:commentRangeEnd w:id="54"/>
            <w:r w:rsidRPr="00ED62F8">
              <w:rPr>
                <w:rStyle w:val="CommentReference"/>
                <w:rFonts w:cs="Arial"/>
                <w:sz w:val="22"/>
                <w:szCs w:val="22"/>
              </w:rPr>
              <w:commentReference w:id="54"/>
            </w:r>
          </w:p>
          <w:p w14:paraId="6CAA1485" w14:textId="77777777" w:rsidR="00210111" w:rsidRPr="00ED62F8" w:rsidRDefault="00210111">
            <w:pPr>
              <w:rPr>
                <w:rFonts w:cs="Arial"/>
                <w:sz w:val="22"/>
                <w:szCs w:val="22"/>
              </w:rPr>
            </w:pPr>
          </w:p>
        </w:tc>
        <w:tc>
          <w:tcPr>
            <w:tcW w:w="2453" w:type="dxa"/>
            <w:vAlign w:val="center"/>
          </w:tcPr>
          <w:p w14:paraId="53E22A5A" w14:textId="77777777" w:rsidR="00210111" w:rsidRPr="00ED62F8" w:rsidRDefault="00210111" w:rsidP="00C24E5A">
            <w:pPr>
              <w:rPr>
                <w:rFonts w:cs="Arial"/>
                <w:sz w:val="22"/>
                <w:szCs w:val="22"/>
              </w:rPr>
            </w:pPr>
          </w:p>
          <w:p w14:paraId="551082F5" w14:textId="3A4390B6" w:rsidR="00210111" w:rsidRPr="00ED62F8" w:rsidRDefault="00210111" w:rsidP="00C24E5A">
            <w:pPr>
              <w:pStyle w:val="ListParagraph"/>
              <w:numPr>
                <w:ilvl w:val="0"/>
                <w:numId w:val="39"/>
              </w:numPr>
              <w:rPr>
                <w:rFonts w:cs="Arial"/>
                <w:sz w:val="22"/>
                <w:szCs w:val="22"/>
              </w:rPr>
            </w:pPr>
            <w:r w:rsidRPr="00ED62F8">
              <w:rPr>
                <w:rFonts w:cs="Arial"/>
                <w:sz w:val="22"/>
                <w:szCs w:val="22"/>
              </w:rPr>
              <w:t xml:space="preserve">To tackle a specific problem or issue </w:t>
            </w:r>
          </w:p>
          <w:p w14:paraId="267F983D" w14:textId="0121CEAC" w:rsidR="00210111" w:rsidRPr="00ED62F8" w:rsidRDefault="00210111" w:rsidP="00C24E5A">
            <w:pPr>
              <w:pStyle w:val="ListParagraph"/>
              <w:numPr>
                <w:ilvl w:val="0"/>
                <w:numId w:val="39"/>
              </w:numPr>
              <w:rPr>
                <w:rFonts w:cs="Arial"/>
                <w:sz w:val="22"/>
                <w:szCs w:val="22"/>
              </w:rPr>
            </w:pPr>
            <w:r w:rsidRPr="00ED62F8">
              <w:rPr>
                <w:rFonts w:cs="Arial"/>
                <w:sz w:val="22"/>
                <w:szCs w:val="22"/>
              </w:rPr>
              <w:t>Usually an informal discussion.</w:t>
            </w:r>
          </w:p>
          <w:p w14:paraId="080011F6" w14:textId="77777777" w:rsidR="00210111" w:rsidRPr="00ED62F8" w:rsidRDefault="00210111" w:rsidP="00C24E5A">
            <w:pPr>
              <w:rPr>
                <w:rFonts w:cs="Arial"/>
                <w:sz w:val="22"/>
                <w:szCs w:val="22"/>
              </w:rPr>
            </w:pPr>
          </w:p>
        </w:tc>
        <w:tc>
          <w:tcPr>
            <w:tcW w:w="2790" w:type="dxa"/>
            <w:vAlign w:val="center"/>
          </w:tcPr>
          <w:p w14:paraId="05BDCDE2" w14:textId="77777777" w:rsidR="00210111" w:rsidRPr="00ED62F8" w:rsidRDefault="00210111">
            <w:pPr>
              <w:numPr>
                <w:ilvl w:val="0"/>
                <w:numId w:val="25"/>
              </w:numPr>
              <w:rPr>
                <w:rFonts w:cs="Arial"/>
                <w:sz w:val="22"/>
                <w:szCs w:val="22"/>
              </w:rPr>
            </w:pPr>
            <w:r w:rsidRPr="00ED62F8">
              <w:rPr>
                <w:rFonts w:cs="Arial"/>
                <w:sz w:val="22"/>
                <w:szCs w:val="22"/>
              </w:rPr>
              <w:t>Be conscientious of others’ time</w:t>
            </w:r>
          </w:p>
          <w:p w14:paraId="5D8FFD77" w14:textId="77777777" w:rsidR="00210111" w:rsidRPr="00ED62F8" w:rsidRDefault="00210111">
            <w:pPr>
              <w:numPr>
                <w:ilvl w:val="0"/>
                <w:numId w:val="25"/>
              </w:numPr>
              <w:rPr>
                <w:rFonts w:cs="Arial"/>
                <w:sz w:val="22"/>
                <w:szCs w:val="22"/>
              </w:rPr>
            </w:pPr>
            <w:r w:rsidRPr="00ED62F8">
              <w:rPr>
                <w:rFonts w:cs="Arial"/>
                <w:sz w:val="22"/>
                <w:szCs w:val="22"/>
              </w:rPr>
              <w:t>Focus on the issue at hand</w:t>
            </w:r>
          </w:p>
          <w:p w14:paraId="77FB9811" w14:textId="77777777" w:rsidR="00210111" w:rsidRPr="00ED62F8" w:rsidRDefault="00210111">
            <w:pPr>
              <w:numPr>
                <w:ilvl w:val="0"/>
                <w:numId w:val="25"/>
              </w:numPr>
              <w:rPr>
                <w:rFonts w:cs="Arial"/>
                <w:sz w:val="22"/>
                <w:szCs w:val="22"/>
              </w:rPr>
            </w:pPr>
            <w:r w:rsidRPr="00ED62F8">
              <w:rPr>
                <w:rFonts w:cs="Arial"/>
                <w:sz w:val="22"/>
                <w:szCs w:val="22"/>
              </w:rPr>
              <w:t>Ask for feedback</w:t>
            </w:r>
          </w:p>
        </w:tc>
        <w:tc>
          <w:tcPr>
            <w:tcW w:w="1890" w:type="dxa"/>
            <w:vMerge w:val="restart"/>
          </w:tcPr>
          <w:p w14:paraId="5BC4BC18" w14:textId="2570D916" w:rsidR="00210111" w:rsidRDefault="00210111" w:rsidP="00210111">
            <w:pPr>
              <w:pStyle w:val="ListParagraph"/>
              <w:numPr>
                <w:ilvl w:val="0"/>
                <w:numId w:val="25"/>
              </w:numPr>
              <w:rPr>
                <w:rFonts w:cs="Arial"/>
                <w:sz w:val="22"/>
              </w:rPr>
            </w:pPr>
            <w:r>
              <w:rPr>
                <w:rFonts w:cs="Arial"/>
                <w:sz w:val="22"/>
              </w:rPr>
              <w:t>1:1 with Direct Reports</w:t>
            </w:r>
          </w:p>
          <w:p w14:paraId="6EEBE52A" w14:textId="77777777" w:rsidR="00210111" w:rsidRDefault="00210111" w:rsidP="00210111">
            <w:pPr>
              <w:pStyle w:val="ListParagraph"/>
              <w:numPr>
                <w:ilvl w:val="0"/>
                <w:numId w:val="25"/>
              </w:numPr>
              <w:rPr>
                <w:rFonts w:cs="Arial"/>
                <w:sz w:val="22"/>
              </w:rPr>
            </w:pPr>
            <w:r>
              <w:rPr>
                <w:rFonts w:cs="Arial"/>
                <w:sz w:val="22"/>
              </w:rPr>
              <w:t>Chats</w:t>
            </w:r>
          </w:p>
          <w:p w14:paraId="66B04207" w14:textId="77777777" w:rsidR="00210111" w:rsidRDefault="00210111" w:rsidP="00210111">
            <w:pPr>
              <w:pStyle w:val="ListParagraph"/>
              <w:numPr>
                <w:ilvl w:val="0"/>
                <w:numId w:val="25"/>
              </w:numPr>
              <w:rPr>
                <w:rFonts w:cs="Arial"/>
                <w:sz w:val="22"/>
              </w:rPr>
            </w:pPr>
            <w:r>
              <w:rPr>
                <w:rFonts w:cs="Arial"/>
                <w:sz w:val="22"/>
              </w:rPr>
              <w:t>Daily Check-Ins</w:t>
            </w:r>
          </w:p>
          <w:p w14:paraId="7544D7D6" w14:textId="77777777" w:rsidR="00210111" w:rsidRDefault="00210111" w:rsidP="00210111">
            <w:pPr>
              <w:pStyle w:val="ListParagraph"/>
              <w:numPr>
                <w:ilvl w:val="0"/>
                <w:numId w:val="25"/>
              </w:numPr>
              <w:rPr>
                <w:rFonts w:cs="Arial"/>
                <w:sz w:val="22"/>
              </w:rPr>
            </w:pPr>
            <w:r>
              <w:rPr>
                <w:rFonts w:cs="Arial"/>
                <w:sz w:val="22"/>
              </w:rPr>
              <w:t>Huddles</w:t>
            </w:r>
          </w:p>
          <w:p w14:paraId="39D81B04" w14:textId="77777777" w:rsidR="00210111" w:rsidRDefault="00210111" w:rsidP="00210111">
            <w:pPr>
              <w:pStyle w:val="ListParagraph"/>
              <w:numPr>
                <w:ilvl w:val="0"/>
                <w:numId w:val="25"/>
              </w:numPr>
              <w:rPr>
                <w:rFonts w:cs="Arial"/>
                <w:sz w:val="22"/>
              </w:rPr>
            </w:pPr>
            <w:r>
              <w:rPr>
                <w:rFonts w:cs="Arial"/>
                <w:sz w:val="22"/>
              </w:rPr>
              <w:t>Monthly Operations</w:t>
            </w:r>
          </w:p>
          <w:p w14:paraId="3291321C" w14:textId="6CE9DEA3" w:rsidR="00210111" w:rsidRDefault="00210111" w:rsidP="00210111">
            <w:pPr>
              <w:pStyle w:val="ListParagraph"/>
              <w:numPr>
                <w:ilvl w:val="0"/>
                <w:numId w:val="25"/>
              </w:numPr>
              <w:rPr>
                <w:rFonts w:cs="Arial"/>
                <w:sz w:val="22"/>
              </w:rPr>
            </w:pPr>
            <w:r>
              <w:rPr>
                <w:rFonts w:cs="Arial"/>
                <w:sz w:val="22"/>
              </w:rPr>
              <w:t>Strategic: Quarterly, Bi-Annually, or Annually</w:t>
            </w:r>
          </w:p>
          <w:p w14:paraId="2E3B7345" w14:textId="5E05D942" w:rsidR="00210111" w:rsidRDefault="00210111" w:rsidP="00210111">
            <w:pPr>
              <w:pStyle w:val="ListParagraph"/>
              <w:numPr>
                <w:ilvl w:val="0"/>
                <w:numId w:val="25"/>
              </w:numPr>
              <w:rPr>
                <w:rFonts w:cs="Arial"/>
                <w:sz w:val="22"/>
              </w:rPr>
            </w:pPr>
            <w:r>
              <w:rPr>
                <w:rFonts w:cs="Arial"/>
                <w:sz w:val="22"/>
              </w:rPr>
              <w:t>Town halls</w:t>
            </w:r>
          </w:p>
          <w:p w14:paraId="6D192B72" w14:textId="77777777" w:rsidR="00210111" w:rsidRDefault="00210111" w:rsidP="00210111">
            <w:pPr>
              <w:pStyle w:val="ListParagraph"/>
              <w:numPr>
                <w:ilvl w:val="0"/>
                <w:numId w:val="25"/>
              </w:numPr>
              <w:rPr>
                <w:rFonts w:cs="Arial"/>
                <w:sz w:val="22"/>
              </w:rPr>
            </w:pPr>
            <w:r>
              <w:rPr>
                <w:rFonts w:cs="Arial"/>
                <w:sz w:val="22"/>
              </w:rPr>
              <w:t>Weekly Tactical</w:t>
            </w:r>
          </w:p>
          <w:p w14:paraId="20155A59" w14:textId="3549656C" w:rsidR="00210111" w:rsidRPr="00210111" w:rsidRDefault="00210111" w:rsidP="00ED62F8">
            <w:pPr>
              <w:pStyle w:val="ListParagraph"/>
              <w:ind w:left="216"/>
              <w:rPr>
                <w:rFonts w:cs="Arial"/>
                <w:sz w:val="22"/>
              </w:rPr>
            </w:pPr>
          </w:p>
        </w:tc>
      </w:tr>
      <w:tr w:rsidR="00210111" w:rsidRPr="009F7034" w14:paraId="74F05D0E" w14:textId="6E37C3D3" w:rsidTr="00B53D35">
        <w:trPr>
          <w:trHeight w:val="1328"/>
        </w:trPr>
        <w:tc>
          <w:tcPr>
            <w:tcW w:w="1728" w:type="dxa"/>
            <w:vAlign w:val="center"/>
          </w:tcPr>
          <w:p w14:paraId="6BC103B1" w14:textId="77777777" w:rsidR="00210111" w:rsidRPr="00AF4216" w:rsidRDefault="00210111" w:rsidP="00210111">
            <w:pPr>
              <w:jc w:val="center"/>
              <w:rPr>
                <w:rFonts w:cs="Arial"/>
                <w:sz w:val="22"/>
                <w:szCs w:val="22"/>
              </w:rPr>
            </w:pPr>
          </w:p>
        </w:tc>
        <w:tc>
          <w:tcPr>
            <w:tcW w:w="1507" w:type="dxa"/>
            <w:vAlign w:val="center"/>
          </w:tcPr>
          <w:p w14:paraId="66B7872C" w14:textId="77777777" w:rsidR="00210111" w:rsidRPr="00ED62F8" w:rsidRDefault="00210111">
            <w:pPr>
              <w:rPr>
                <w:rFonts w:cs="Arial"/>
                <w:sz w:val="22"/>
                <w:szCs w:val="22"/>
              </w:rPr>
            </w:pPr>
            <w:r w:rsidRPr="00ED62F8">
              <w:rPr>
                <w:rFonts w:cs="Arial"/>
                <w:sz w:val="22"/>
                <w:szCs w:val="22"/>
              </w:rPr>
              <w:t>45-90 minutes</w:t>
            </w:r>
          </w:p>
          <w:p w14:paraId="29C99627" w14:textId="77777777" w:rsidR="00210111" w:rsidRPr="00ED62F8" w:rsidRDefault="00210111">
            <w:pPr>
              <w:rPr>
                <w:rFonts w:cs="Arial"/>
                <w:sz w:val="22"/>
                <w:szCs w:val="22"/>
              </w:rPr>
            </w:pPr>
          </w:p>
        </w:tc>
        <w:tc>
          <w:tcPr>
            <w:tcW w:w="2453" w:type="dxa"/>
            <w:vAlign w:val="center"/>
          </w:tcPr>
          <w:p w14:paraId="3592109D" w14:textId="77777777" w:rsidR="00210111" w:rsidRPr="00ED62F8" w:rsidRDefault="00210111" w:rsidP="00C24E5A">
            <w:pPr>
              <w:rPr>
                <w:rFonts w:cs="Arial"/>
                <w:sz w:val="22"/>
                <w:szCs w:val="22"/>
              </w:rPr>
            </w:pPr>
          </w:p>
          <w:p w14:paraId="1318C079" w14:textId="68F77709" w:rsidR="00210111" w:rsidRPr="00ED62F8" w:rsidRDefault="00210111" w:rsidP="00210111">
            <w:pPr>
              <w:pStyle w:val="ListParagraph"/>
              <w:numPr>
                <w:ilvl w:val="0"/>
                <w:numId w:val="40"/>
              </w:numPr>
              <w:rPr>
                <w:ins w:id="55" w:author="New-Cater,Victoria" w:date="2016-02-17T12:17:00Z"/>
                <w:rFonts w:cs="Arial"/>
                <w:sz w:val="22"/>
                <w:szCs w:val="22"/>
              </w:rPr>
            </w:pPr>
            <w:r w:rsidRPr="00ED62F8">
              <w:rPr>
                <w:rFonts w:cs="Arial"/>
                <w:sz w:val="22"/>
                <w:szCs w:val="22"/>
              </w:rPr>
              <w:t>Review weekly activities and metrics</w:t>
            </w:r>
          </w:p>
          <w:p w14:paraId="3F942496" w14:textId="379C9F06" w:rsidR="00210111" w:rsidRPr="00ED62F8" w:rsidRDefault="00210111" w:rsidP="00210111">
            <w:pPr>
              <w:pStyle w:val="ListParagraph"/>
              <w:numPr>
                <w:ilvl w:val="0"/>
                <w:numId w:val="40"/>
              </w:numPr>
              <w:rPr>
                <w:rFonts w:cs="Arial"/>
                <w:sz w:val="22"/>
                <w:szCs w:val="22"/>
              </w:rPr>
            </w:pPr>
            <w:r w:rsidRPr="00ED62F8">
              <w:rPr>
                <w:rFonts w:cs="Arial"/>
                <w:sz w:val="22"/>
                <w:szCs w:val="22"/>
              </w:rPr>
              <w:t>Resolve tactical obstacles and issues.</w:t>
            </w:r>
          </w:p>
          <w:p w14:paraId="314C6842" w14:textId="77777777" w:rsidR="00210111" w:rsidRPr="00ED62F8" w:rsidRDefault="00210111" w:rsidP="00C24E5A">
            <w:pPr>
              <w:rPr>
                <w:rFonts w:cs="Arial"/>
                <w:sz w:val="22"/>
                <w:szCs w:val="22"/>
              </w:rPr>
            </w:pPr>
          </w:p>
        </w:tc>
        <w:tc>
          <w:tcPr>
            <w:tcW w:w="2790" w:type="dxa"/>
            <w:vAlign w:val="center"/>
          </w:tcPr>
          <w:p w14:paraId="5B4876AE" w14:textId="77777777" w:rsidR="00210111" w:rsidRPr="00ED62F8" w:rsidRDefault="00210111">
            <w:pPr>
              <w:numPr>
                <w:ilvl w:val="0"/>
                <w:numId w:val="26"/>
              </w:numPr>
              <w:rPr>
                <w:rFonts w:cs="Arial"/>
                <w:sz w:val="22"/>
                <w:szCs w:val="22"/>
              </w:rPr>
            </w:pPr>
            <w:r w:rsidRPr="00ED62F8">
              <w:rPr>
                <w:rFonts w:cs="Arial"/>
                <w:sz w:val="22"/>
                <w:szCs w:val="22"/>
              </w:rPr>
              <w:t>Send out agenda in advance – keep reports about duties short</w:t>
            </w:r>
          </w:p>
          <w:p w14:paraId="05FDCEBA" w14:textId="77777777" w:rsidR="00210111" w:rsidRPr="00ED62F8" w:rsidRDefault="00210111">
            <w:pPr>
              <w:numPr>
                <w:ilvl w:val="0"/>
                <w:numId w:val="26"/>
              </w:numPr>
              <w:rPr>
                <w:rFonts w:cs="Arial"/>
                <w:sz w:val="22"/>
                <w:szCs w:val="22"/>
              </w:rPr>
            </w:pPr>
            <w:r w:rsidRPr="00ED62F8">
              <w:rPr>
                <w:rFonts w:cs="Arial"/>
                <w:sz w:val="22"/>
                <w:szCs w:val="22"/>
              </w:rPr>
              <w:t>Postpone strategic discussions</w:t>
            </w:r>
          </w:p>
        </w:tc>
        <w:tc>
          <w:tcPr>
            <w:tcW w:w="1890" w:type="dxa"/>
            <w:vMerge/>
          </w:tcPr>
          <w:p w14:paraId="6C605808" w14:textId="77777777" w:rsidR="00210111" w:rsidRPr="00AF4216" w:rsidRDefault="00210111">
            <w:pPr>
              <w:numPr>
                <w:ilvl w:val="0"/>
                <w:numId w:val="26"/>
              </w:numPr>
              <w:rPr>
                <w:ins w:id="56" w:author="New-Cater,Victoria" w:date="2016-02-17T12:25:00Z"/>
                <w:rFonts w:cs="Arial"/>
                <w:sz w:val="22"/>
              </w:rPr>
            </w:pPr>
          </w:p>
        </w:tc>
      </w:tr>
      <w:tr w:rsidR="00210111" w:rsidRPr="009F7034" w14:paraId="2AB6EF5F" w14:textId="471E17C7" w:rsidTr="00B53D35">
        <w:trPr>
          <w:trHeight w:val="1340"/>
        </w:trPr>
        <w:tc>
          <w:tcPr>
            <w:tcW w:w="1728" w:type="dxa"/>
            <w:vAlign w:val="center"/>
          </w:tcPr>
          <w:p w14:paraId="06284823" w14:textId="5607E3F1" w:rsidR="00210111" w:rsidRPr="00AF4216" w:rsidRDefault="00210111" w:rsidP="00AF4216">
            <w:pPr>
              <w:jc w:val="center"/>
              <w:rPr>
                <w:rFonts w:cs="Arial"/>
                <w:sz w:val="22"/>
                <w:szCs w:val="22"/>
              </w:rPr>
            </w:pPr>
            <w:r w:rsidRPr="00AF4216">
              <w:rPr>
                <w:rFonts w:cs="Arial"/>
                <w:sz w:val="22"/>
              </w:rPr>
              <w:br/>
            </w:r>
          </w:p>
        </w:tc>
        <w:tc>
          <w:tcPr>
            <w:tcW w:w="1507" w:type="dxa"/>
            <w:vAlign w:val="center"/>
          </w:tcPr>
          <w:p w14:paraId="52641E3C" w14:textId="77777777" w:rsidR="00210111" w:rsidRPr="00ED62F8" w:rsidRDefault="00210111">
            <w:pPr>
              <w:rPr>
                <w:rFonts w:cs="Arial"/>
                <w:sz w:val="22"/>
                <w:szCs w:val="22"/>
              </w:rPr>
            </w:pPr>
            <w:r w:rsidRPr="00ED62F8">
              <w:rPr>
                <w:rFonts w:cs="Arial"/>
                <w:sz w:val="22"/>
                <w:szCs w:val="22"/>
              </w:rPr>
              <w:t>30 minutes</w:t>
            </w:r>
          </w:p>
          <w:p w14:paraId="65E8D47D" w14:textId="77777777" w:rsidR="00210111" w:rsidRPr="00ED62F8" w:rsidRDefault="00210111">
            <w:pPr>
              <w:rPr>
                <w:rFonts w:cs="Arial"/>
                <w:sz w:val="22"/>
                <w:szCs w:val="22"/>
              </w:rPr>
            </w:pPr>
          </w:p>
        </w:tc>
        <w:tc>
          <w:tcPr>
            <w:tcW w:w="2453" w:type="dxa"/>
            <w:vAlign w:val="center"/>
          </w:tcPr>
          <w:p w14:paraId="088F945C" w14:textId="65357C71" w:rsidR="00210111" w:rsidRPr="00ED62F8" w:rsidRDefault="00210111" w:rsidP="00210111">
            <w:pPr>
              <w:pStyle w:val="ListParagraph"/>
              <w:numPr>
                <w:ilvl w:val="0"/>
                <w:numId w:val="41"/>
              </w:numPr>
              <w:rPr>
                <w:rFonts w:cs="Arial"/>
                <w:sz w:val="22"/>
                <w:szCs w:val="22"/>
              </w:rPr>
            </w:pPr>
            <w:r w:rsidRPr="00ED62F8">
              <w:rPr>
                <w:rFonts w:cs="Arial"/>
                <w:sz w:val="22"/>
                <w:szCs w:val="22"/>
              </w:rPr>
              <w:t>Support staff development</w:t>
            </w:r>
            <w:del w:id="57" w:author="New-Cater,Victoria" w:date="2016-02-17T12:17:00Z">
              <w:r w:rsidRPr="00ED62F8" w:rsidDel="00C24E5A">
                <w:rPr>
                  <w:rFonts w:cs="Arial"/>
                  <w:sz w:val="22"/>
                  <w:szCs w:val="22"/>
                </w:rPr>
                <w:delText>.</w:delText>
              </w:r>
            </w:del>
          </w:p>
          <w:p w14:paraId="4FF3D843" w14:textId="77777777" w:rsidR="00210111" w:rsidRPr="00ED62F8" w:rsidRDefault="00210111" w:rsidP="00210111">
            <w:pPr>
              <w:pStyle w:val="ListParagraph"/>
              <w:numPr>
                <w:ilvl w:val="0"/>
                <w:numId w:val="41"/>
              </w:numPr>
              <w:rPr>
                <w:rFonts w:cs="Arial"/>
                <w:sz w:val="22"/>
                <w:szCs w:val="22"/>
              </w:rPr>
            </w:pPr>
            <w:r w:rsidRPr="00ED62F8">
              <w:rPr>
                <w:rFonts w:cs="Arial"/>
                <w:sz w:val="22"/>
                <w:szCs w:val="22"/>
              </w:rPr>
              <w:t>Track status of performance goals</w:t>
            </w:r>
          </w:p>
          <w:p w14:paraId="58BC5AAE" w14:textId="20989D2E" w:rsidR="00210111" w:rsidRPr="00ED62F8" w:rsidRDefault="00210111" w:rsidP="00210111">
            <w:pPr>
              <w:pStyle w:val="ListParagraph"/>
              <w:numPr>
                <w:ilvl w:val="0"/>
                <w:numId w:val="41"/>
              </w:numPr>
              <w:rPr>
                <w:rFonts w:cs="Arial"/>
                <w:sz w:val="22"/>
                <w:szCs w:val="22"/>
              </w:rPr>
            </w:pPr>
            <w:r w:rsidRPr="00ED62F8">
              <w:rPr>
                <w:rFonts w:cs="Arial"/>
                <w:sz w:val="22"/>
                <w:szCs w:val="22"/>
              </w:rPr>
              <w:t>Provide value-added feedback</w:t>
            </w:r>
          </w:p>
          <w:p w14:paraId="3B13F182" w14:textId="77777777" w:rsidR="00210111" w:rsidRPr="00ED62F8" w:rsidRDefault="00210111" w:rsidP="00C24E5A">
            <w:pPr>
              <w:rPr>
                <w:rFonts w:cs="Arial"/>
                <w:sz w:val="22"/>
                <w:szCs w:val="22"/>
              </w:rPr>
            </w:pPr>
          </w:p>
        </w:tc>
        <w:tc>
          <w:tcPr>
            <w:tcW w:w="2790" w:type="dxa"/>
            <w:vAlign w:val="center"/>
          </w:tcPr>
          <w:p w14:paraId="0724D5A2" w14:textId="77777777" w:rsidR="00210111" w:rsidRPr="00ED62F8" w:rsidRDefault="00210111">
            <w:pPr>
              <w:numPr>
                <w:ilvl w:val="0"/>
                <w:numId w:val="24"/>
              </w:numPr>
              <w:rPr>
                <w:rFonts w:cs="Arial"/>
                <w:sz w:val="22"/>
                <w:szCs w:val="22"/>
              </w:rPr>
            </w:pPr>
            <w:r w:rsidRPr="00ED62F8">
              <w:rPr>
                <w:rFonts w:cs="Arial"/>
                <w:sz w:val="22"/>
                <w:szCs w:val="22"/>
              </w:rPr>
              <w:t>Provide direction and support but don’t micromanage</w:t>
            </w:r>
          </w:p>
          <w:p w14:paraId="2B244D51" w14:textId="77777777" w:rsidR="00210111" w:rsidRPr="00ED62F8" w:rsidRDefault="00210111">
            <w:pPr>
              <w:numPr>
                <w:ilvl w:val="0"/>
                <w:numId w:val="24"/>
              </w:numPr>
              <w:rPr>
                <w:rFonts w:cs="Arial"/>
                <w:sz w:val="22"/>
                <w:szCs w:val="22"/>
              </w:rPr>
            </w:pPr>
            <w:r w:rsidRPr="00ED62F8">
              <w:rPr>
                <w:rFonts w:cs="Arial"/>
                <w:sz w:val="22"/>
                <w:szCs w:val="22"/>
              </w:rPr>
              <w:t>Prepare questions in advance to keep you on track with objectives and process.</w:t>
            </w:r>
          </w:p>
        </w:tc>
        <w:tc>
          <w:tcPr>
            <w:tcW w:w="1890" w:type="dxa"/>
            <w:vMerge/>
          </w:tcPr>
          <w:p w14:paraId="68830448" w14:textId="77777777" w:rsidR="00210111" w:rsidRPr="00AF4216" w:rsidRDefault="00210111">
            <w:pPr>
              <w:numPr>
                <w:ilvl w:val="0"/>
                <w:numId w:val="24"/>
              </w:numPr>
              <w:rPr>
                <w:ins w:id="58" w:author="New-Cater,Victoria" w:date="2016-02-17T12:25:00Z"/>
                <w:rFonts w:cs="Arial"/>
                <w:sz w:val="22"/>
              </w:rPr>
            </w:pPr>
          </w:p>
        </w:tc>
      </w:tr>
      <w:tr w:rsidR="00210111" w:rsidRPr="009F7034" w14:paraId="349B7824" w14:textId="054839F1" w:rsidTr="00B53D35">
        <w:trPr>
          <w:trHeight w:val="1060"/>
        </w:trPr>
        <w:tc>
          <w:tcPr>
            <w:tcW w:w="1728" w:type="dxa"/>
            <w:vAlign w:val="center"/>
          </w:tcPr>
          <w:p w14:paraId="62BA0E52" w14:textId="77777777" w:rsidR="00210111" w:rsidRPr="00AF4216" w:rsidRDefault="00210111" w:rsidP="00210111">
            <w:pPr>
              <w:jc w:val="center"/>
              <w:rPr>
                <w:rFonts w:cs="Arial"/>
                <w:sz w:val="22"/>
                <w:szCs w:val="22"/>
              </w:rPr>
            </w:pPr>
          </w:p>
        </w:tc>
        <w:tc>
          <w:tcPr>
            <w:tcW w:w="1507" w:type="dxa"/>
            <w:vAlign w:val="center"/>
          </w:tcPr>
          <w:p w14:paraId="16C45847" w14:textId="77777777" w:rsidR="00210111" w:rsidRPr="00ED62F8" w:rsidRDefault="00210111">
            <w:pPr>
              <w:rPr>
                <w:rFonts w:cs="Arial"/>
                <w:sz w:val="22"/>
                <w:szCs w:val="22"/>
              </w:rPr>
            </w:pPr>
            <w:r w:rsidRPr="00ED62F8">
              <w:rPr>
                <w:rFonts w:cs="Arial"/>
                <w:sz w:val="22"/>
                <w:szCs w:val="22"/>
              </w:rPr>
              <w:t>2 – 4 hours</w:t>
            </w:r>
          </w:p>
          <w:p w14:paraId="057B5245" w14:textId="77777777" w:rsidR="00210111" w:rsidRPr="00ED62F8" w:rsidRDefault="00210111">
            <w:pPr>
              <w:rPr>
                <w:rFonts w:cs="Arial"/>
                <w:sz w:val="22"/>
                <w:szCs w:val="22"/>
              </w:rPr>
            </w:pPr>
          </w:p>
        </w:tc>
        <w:tc>
          <w:tcPr>
            <w:tcW w:w="2453" w:type="dxa"/>
            <w:vAlign w:val="center"/>
          </w:tcPr>
          <w:p w14:paraId="670FD690" w14:textId="4E6DE503" w:rsidR="00210111" w:rsidRPr="00ED62F8" w:rsidRDefault="00210111" w:rsidP="00210111">
            <w:pPr>
              <w:pStyle w:val="ListParagraph"/>
              <w:numPr>
                <w:ilvl w:val="0"/>
                <w:numId w:val="42"/>
              </w:numPr>
              <w:rPr>
                <w:rFonts w:cs="Arial"/>
                <w:sz w:val="22"/>
                <w:szCs w:val="22"/>
              </w:rPr>
            </w:pPr>
            <w:r w:rsidRPr="00ED62F8">
              <w:rPr>
                <w:rFonts w:cs="Arial"/>
                <w:sz w:val="22"/>
                <w:szCs w:val="22"/>
              </w:rPr>
              <w:t>Discuss, analyze, brainstorm, and problem solve critical issues affecting long-term success.</w:t>
            </w:r>
          </w:p>
        </w:tc>
        <w:tc>
          <w:tcPr>
            <w:tcW w:w="2790" w:type="dxa"/>
            <w:vAlign w:val="center"/>
          </w:tcPr>
          <w:p w14:paraId="65A746AD" w14:textId="77777777" w:rsidR="00210111" w:rsidRPr="00ED62F8" w:rsidRDefault="00210111">
            <w:pPr>
              <w:numPr>
                <w:ilvl w:val="0"/>
                <w:numId w:val="27"/>
              </w:numPr>
              <w:rPr>
                <w:rFonts w:cs="Arial"/>
                <w:sz w:val="22"/>
                <w:szCs w:val="22"/>
              </w:rPr>
            </w:pPr>
            <w:r w:rsidRPr="00ED62F8">
              <w:rPr>
                <w:rFonts w:cs="Arial"/>
                <w:sz w:val="22"/>
                <w:szCs w:val="22"/>
              </w:rPr>
              <w:t>Limit to one or two topics</w:t>
            </w:r>
          </w:p>
          <w:p w14:paraId="5D4F380F" w14:textId="77777777" w:rsidR="00210111" w:rsidRPr="00ED62F8" w:rsidRDefault="00210111">
            <w:pPr>
              <w:numPr>
                <w:ilvl w:val="0"/>
                <w:numId w:val="27"/>
              </w:numPr>
              <w:rPr>
                <w:rFonts w:cs="Arial"/>
                <w:sz w:val="22"/>
                <w:szCs w:val="22"/>
              </w:rPr>
            </w:pPr>
            <w:r w:rsidRPr="00ED62F8">
              <w:rPr>
                <w:rFonts w:cs="Arial"/>
                <w:sz w:val="22"/>
                <w:szCs w:val="22"/>
              </w:rPr>
              <w:t>Prepare and do research</w:t>
            </w:r>
          </w:p>
          <w:p w14:paraId="43266FCA" w14:textId="77777777" w:rsidR="00210111" w:rsidRPr="00ED62F8" w:rsidRDefault="00210111">
            <w:pPr>
              <w:numPr>
                <w:ilvl w:val="0"/>
                <w:numId w:val="27"/>
              </w:numPr>
              <w:rPr>
                <w:rFonts w:cs="Arial"/>
                <w:sz w:val="22"/>
                <w:szCs w:val="22"/>
              </w:rPr>
            </w:pPr>
            <w:r w:rsidRPr="00ED62F8">
              <w:rPr>
                <w:rFonts w:cs="Arial"/>
                <w:sz w:val="22"/>
                <w:szCs w:val="22"/>
              </w:rPr>
              <w:t>Engage in good conflict</w:t>
            </w:r>
          </w:p>
        </w:tc>
        <w:tc>
          <w:tcPr>
            <w:tcW w:w="1890" w:type="dxa"/>
            <w:vMerge/>
          </w:tcPr>
          <w:p w14:paraId="3EE388B9" w14:textId="77777777" w:rsidR="00210111" w:rsidRPr="00AF4216" w:rsidRDefault="00210111">
            <w:pPr>
              <w:numPr>
                <w:ilvl w:val="0"/>
                <w:numId w:val="27"/>
              </w:numPr>
              <w:rPr>
                <w:ins w:id="59" w:author="New-Cater,Victoria" w:date="2016-02-17T12:25:00Z"/>
                <w:rFonts w:cs="Arial"/>
                <w:sz w:val="22"/>
              </w:rPr>
            </w:pPr>
          </w:p>
        </w:tc>
      </w:tr>
      <w:tr w:rsidR="00210111" w:rsidRPr="009F7034" w14:paraId="364AD8A7" w14:textId="3A01078F" w:rsidTr="00B53D35">
        <w:trPr>
          <w:trHeight w:val="993"/>
        </w:trPr>
        <w:tc>
          <w:tcPr>
            <w:tcW w:w="1728" w:type="dxa"/>
            <w:vAlign w:val="center"/>
          </w:tcPr>
          <w:p w14:paraId="4476FDFD" w14:textId="77777777" w:rsidR="00210111" w:rsidRPr="00AF4216" w:rsidRDefault="00210111" w:rsidP="00210111">
            <w:pPr>
              <w:jc w:val="center"/>
              <w:rPr>
                <w:rFonts w:cs="Arial"/>
                <w:sz w:val="22"/>
                <w:szCs w:val="22"/>
              </w:rPr>
            </w:pPr>
          </w:p>
        </w:tc>
        <w:tc>
          <w:tcPr>
            <w:tcW w:w="1507" w:type="dxa"/>
            <w:vAlign w:val="center"/>
          </w:tcPr>
          <w:p w14:paraId="23FABEBC" w14:textId="77777777" w:rsidR="00210111" w:rsidRPr="00ED62F8" w:rsidRDefault="00210111">
            <w:pPr>
              <w:rPr>
                <w:rFonts w:cs="Arial"/>
                <w:sz w:val="22"/>
                <w:szCs w:val="22"/>
              </w:rPr>
            </w:pPr>
            <w:r w:rsidRPr="00ED62F8">
              <w:rPr>
                <w:rFonts w:cs="Arial"/>
                <w:sz w:val="22"/>
                <w:szCs w:val="22"/>
              </w:rPr>
              <w:t>1 – 2 days</w:t>
            </w:r>
          </w:p>
          <w:p w14:paraId="6573F462" w14:textId="77777777" w:rsidR="00210111" w:rsidRPr="00ED62F8" w:rsidRDefault="00210111">
            <w:pPr>
              <w:rPr>
                <w:rFonts w:cs="Arial"/>
                <w:sz w:val="22"/>
                <w:szCs w:val="22"/>
              </w:rPr>
            </w:pPr>
          </w:p>
        </w:tc>
        <w:tc>
          <w:tcPr>
            <w:tcW w:w="2453" w:type="dxa"/>
            <w:vAlign w:val="center"/>
          </w:tcPr>
          <w:p w14:paraId="2C733562" w14:textId="77777777" w:rsidR="00210111" w:rsidRPr="00ED62F8" w:rsidRDefault="00210111" w:rsidP="00C24E5A">
            <w:pPr>
              <w:rPr>
                <w:rFonts w:cs="Arial"/>
                <w:sz w:val="22"/>
                <w:szCs w:val="22"/>
              </w:rPr>
            </w:pPr>
          </w:p>
          <w:p w14:paraId="5AD3CC03" w14:textId="77777777" w:rsidR="00210111" w:rsidRPr="00ED62F8" w:rsidRDefault="00210111" w:rsidP="00210111">
            <w:pPr>
              <w:pStyle w:val="ListParagraph"/>
              <w:numPr>
                <w:ilvl w:val="0"/>
                <w:numId w:val="42"/>
              </w:numPr>
              <w:rPr>
                <w:rFonts w:cs="Arial"/>
                <w:sz w:val="22"/>
                <w:szCs w:val="22"/>
              </w:rPr>
            </w:pPr>
            <w:r w:rsidRPr="00ED62F8">
              <w:rPr>
                <w:rFonts w:cs="Arial"/>
                <w:sz w:val="22"/>
                <w:szCs w:val="22"/>
              </w:rPr>
              <w:t>Review strategy, industry trends, competitive landscape, key personnel, team development</w:t>
            </w:r>
          </w:p>
          <w:p w14:paraId="0A468003" w14:textId="77777777" w:rsidR="00210111" w:rsidRPr="00ED62F8" w:rsidRDefault="00210111" w:rsidP="00C24E5A">
            <w:pPr>
              <w:rPr>
                <w:rFonts w:cs="Arial"/>
                <w:sz w:val="22"/>
                <w:szCs w:val="22"/>
              </w:rPr>
            </w:pPr>
          </w:p>
        </w:tc>
        <w:tc>
          <w:tcPr>
            <w:tcW w:w="2790" w:type="dxa"/>
            <w:vAlign w:val="center"/>
          </w:tcPr>
          <w:p w14:paraId="4DA99C4D" w14:textId="77777777" w:rsidR="00210111" w:rsidRPr="00ED62F8" w:rsidRDefault="00210111">
            <w:pPr>
              <w:numPr>
                <w:ilvl w:val="0"/>
                <w:numId w:val="28"/>
              </w:numPr>
              <w:rPr>
                <w:rFonts w:cs="Arial"/>
                <w:sz w:val="22"/>
                <w:szCs w:val="22"/>
              </w:rPr>
            </w:pPr>
            <w:r w:rsidRPr="00ED62F8">
              <w:rPr>
                <w:rFonts w:cs="Arial"/>
                <w:sz w:val="22"/>
                <w:szCs w:val="22"/>
              </w:rPr>
              <w:t>Get out of the office if possible</w:t>
            </w:r>
          </w:p>
          <w:p w14:paraId="7EDE0C10" w14:textId="77777777" w:rsidR="00210111" w:rsidRPr="00ED62F8" w:rsidRDefault="00210111">
            <w:pPr>
              <w:numPr>
                <w:ilvl w:val="0"/>
                <w:numId w:val="28"/>
              </w:numPr>
              <w:rPr>
                <w:rFonts w:cs="Arial"/>
                <w:sz w:val="22"/>
                <w:szCs w:val="22"/>
              </w:rPr>
            </w:pPr>
            <w:r w:rsidRPr="00ED62F8">
              <w:rPr>
                <w:rFonts w:cs="Arial"/>
                <w:sz w:val="22"/>
                <w:szCs w:val="22"/>
              </w:rPr>
              <w:t xml:space="preserve">Focus on </w:t>
            </w:r>
            <w:commentRangeStart w:id="60"/>
            <w:commentRangeStart w:id="61"/>
            <w:r w:rsidRPr="00ED62F8">
              <w:rPr>
                <w:rFonts w:cs="Arial"/>
                <w:sz w:val="22"/>
                <w:szCs w:val="22"/>
              </w:rPr>
              <w:t>work</w:t>
            </w:r>
            <w:commentRangeEnd w:id="60"/>
            <w:r w:rsidRPr="00ED62F8">
              <w:rPr>
                <w:rStyle w:val="CommentReference"/>
                <w:rFonts w:cs="Arial"/>
                <w:sz w:val="22"/>
                <w:szCs w:val="22"/>
              </w:rPr>
              <w:commentReference w:id="60"/>
            </w:r>
            <w:commentRangeEnd w:id="61"/>
            <w:r w:rsidRPr="00ED62F8">
              <w:rPr>
                <w:rStyle w:val="CommentReference"/>
                <w:sz w:val="22"/>
                <w:szCs w:val="22"/>
              </w:rPr>
              <w:commentReference w:id="61"/>
            </w:r>
          </w:p>
          <w:p w14:paraId="2781B6B4" w14:textId="77777777" w:rsidR="00210111" w:rsidRPr="00ED62F8" w:rsidRDefault="00210111">
            <w:pPr>
              <w:numPr>
                <w:ilvl w:val="0"/>
                <w:numId w:val="28"/>
              </w:numPr>
              <w:rPr>
                <w:rFonts w:cs="Arial"/>
                <w:sz w:val="22"/>
                <w:szCs w:val="22"/>
              </w:rPr>
            </w:pPr>
            <w:r w:rsidRPr="00ED62F8">
              <w:rPr>
                <w:rFonts w:cs="Arial"/>
                <w:sz w:val="22"/>
                <w:szCs w:val="22"/>
              </w:rPr>
              <w:t>Don’t over structure the schedule</w:t>
            </w:r>
          </w:p>
        </w:tc>
        <w:tc>
          <w:tcPr>
            <w:tcW w:w="1890" w:type="dxa"/>
            <w:vMerge/>
          </w:tcPr>
          <w:p w14:paraId="548BD76F" w14:textId="77777777" w:rsidR="00210111" w:rsidRPr="00AF4216" w:rsidRDefault="00210111">
            <w:pPr>
              <w:numPr>
                <w:ilvl w:val="0"/>
                <w:numId w:val="28"/>
              </w:numPr>
              <w:rPr>
                <w:ins w:id="62" w:author="New-Cater,Victoria" w:date="2016-02-17T12:25:00Z"/>
                <w:rFonts w:cs="Arial"/>
                <w:sz w:val="22"/>
              </w:rPr>
            </w:pPr>
          </w:p>
        </w:tc>
      </w:tr>
    </w:tbl>
    <w:p w14:paraId="70666086" w14:textId="07C07F7A" w:rsidR="00FB759D" w:rsidRPr="00AF4216" w:rsidRDefault="00FB759D" w:rsidP="00FB759D">
      <w:pPr>
        <w:pStyle w:val="NormalDS"/>
        <w:jc w:val="center"/>
        <w:rPr>
          <w:rFonts w:cs="Arial"/>
        </w:rPr>
      </w:pPr>
    </w:p>
    <w:p w14:paraId="03EC7493" w14:textId="3509B8B7" w:rsidR="00D07668" w:rsidRPr="009F7034" w:rsidRDefault="00210111" w:rsidP="00D07668">
      <w:pPr>
        <w:pStyle w:val="Heading1"/>
      </w:pPr>
      <w:bookmarkStart w:id="63" w:name="_Toc159034208"/>
      <w:bookmarkStart w:id="64" w:name="_Toc443503841"/>
      <w:r>
        <w:lastRenderedPageBreak/>
        <w:t>Prepare</w:t>
      </w:r>
      <w:bookmarkEnd w:id="64"/>
    </w:p>
    <w:bookmarkEnd w:id="63"/>
    <w:p w14:paraId="2140E21A" w14:textId="77777777" w:rsidR="001947AE" w:rsidRPr="00AF4216" w:rsidRDefault="00764851" w:rsidP="001947AE">
      <w:pPr>
        <w:rPr>
          <w:rFonts w:cs="Arial"/>
          <w:sz w:val="22"/>
          <w:szCs w:val="24"/>
        </w:rPr>
      </w:pPr>
      <w:r w:rsidRPr="00AF4216">
        <w:rPr>
          <w:rFonts w:cs="Arial"/>
          <w:sz w:val="22"/>
          <w:szCs w:val="24"/>
        </w:rPr>
        <w:t>When planning a meeting it is important to keep the work that needs to be done at the forefront of the planning process.  Using the following questions as a road map for your meeting agenda, helps develop a comprehensive meeting strategy.</w:t>
      </w:r>
    </w:p>
    <w:p w14:paraId="512EC9D9" w14:textId="77777777" w:rsidR="00764851" w:rsidRPr="00AF4216" w:rsidRDefault="00764851" w:rsidP="00764851">
      <w:pPr>
        <w:rPr>
          <w:rFonts w:cs="Arial"/>
          <w:sz w:val="22"/>
          <w:szCs w:val="24"/>
        </w:rPr>
      </w:pPr>
    </w:p>
    <w:p w14:paraId="0B0271D6" w14:textId="77777777" w:rsidR="00764851" w:rsidRPr="00AF4216" w:rsidRDefault="00F15937" w:rsidP="00EF5772">
      <w:pPr>
        <w:pStyle w:val="ListParagraph"/>
        <w:numPr>
          <w:ilvl w:val="0"/>
          <w:numId w:val="23"/>
        </w:numPr>
        <w:rPr>
          <w:rFonts w:cs="Arial"/>
          <w:b/>
          <w:sz w:val="22"/>
          <w:szCs w:val="24"/>
        </w:rPr>
      </w:pPr>
      <w:r w:rsidRPr="00AF4216">
        <w:rPr>
          <w:rFonts w:cs="Arial"/>
          <w:b/>
          <w:sz w:val="22"/>
          <w:szCs w:val="24"/>
        </w:rPr>
        <w:t>Is this meeting necessary</w:t>
      </w:r>
      <w:r w:rsidR="00764851" w:rsidRPr="00AF4216">
        <w:rPr>
          <w:rFonts w:cs="Arial"/>
          <w:b/>
          <w:sz w:val="22"/>
          <w:szCs w:val="24"/>
        </w:rPr>
        <w:t>?</w:t>
      </w:r>
    </w:p>
    <w:p w14:paraId="77D5D6B6" w14:textId="77777777" w:rsidR="00F15937" w:rsidRPr="00AF4216" w:rsidRDefault="00F15937" w:rsidP="00F15937">
      <w:pPr>
        <w:ind w:left="360"/>
        <w:rPr>
          <w:rFonts w:cs="Arial"/>
          <w:sz w:val="22"/>
          <w:szCs w:val="24"/>
        </w:rPr>
      </w:pPr>
      <w:r w:rsidRPr="00AF4216">
        <w:rPr>
          <w:rFonts w:cs="Arial"/>
          <w:sz w:val="22"/>
          <w:szCs w:val="24"/>
        </w:rPr>
        <w:t xml:space="preserve">Do we need </w:t>
      </w:r>
      <w:proofErr w:type="gramStart"/>
      <w:r w:rsidRPr="00AF4216">
        <w:rPr>
          <w:rFonts w:cs="Arial"/>
          <w:sz w:val="22"/>
          <w:szCs w:val="24"/>
        </w:rPr>
        <w:t>to:</w:t>
      </w:r>
      <w:proofErr w:type="gramEnd"/>
    </w:p>
    <w:p w14:paraId="619AF841" w14:textId="77777777" w:rsidR="00B00F47" w:rsidRPr="00AF4216" w:rsidRDefault="00A763A5" w:rsidP="00EF5772">
      <w:pPr>
        <w:pStyle w:val="ListParagraph"/>
        <w:numPr>
          <w:ilvl w:val="0"/>
          <w:numId w:val="18"/>
        </w:numPr>
        <w:rPr>
          <w:rFonts w:cs="Arial"/>
          <w:sz w:val="22"/>
          <w:szCs w:val="24"/>
        </w:rPr>
      </w:pPr>
      <w:r w:rsidRPr="00AF4216">
        <w:rPr>
          <w:rFonts w:cs="Arial"/>
          <w:sz w:val="22"/>
          <w:szCs w:val="24"/>
        </w:rPr>
        <w:t>S</w:t>
      </w:r>
      <w:r w:rsidR="00764851" w:rsidRPr="00AF4216">
        <w:rPr>
          <w:rFonts w:cs="Arial"/>
          <w:sz w:val="22"/>
          <w:szCs w:val="24"/>
        </w:rPr>
        <w:t>hare information that requires dialogue</w:t>
      </w:r>
      <w:r w:rsidRPr="00AF4216">
        <w:rPr>
          <w:rFonts w:cs="Arial"/>
          <w:sz w:val="22"/>
          <w:szCs w:val="24"/>
        </w:rPr>
        <w:t>?</w:t>
      </w:r>
    </w:p>
    <w:p w14:paraId="1132C46F" w14:textId="77777777" w:rsidR="00B00F47" w:rsidRPr="00AF4216" w:rsidRDefault="00764851" w:rsidP="00EF5772">
      <w:pPr>
        <w:pStyle w:val="ListParagraph"/>
        <w:numPr>
          <w:ilvl w:val="0"/>
          <w:numId w:val="14"/>
        </w:numPr>
        <w:rPr>
          <w:rFonts w:cs="Arial"/>
          <w:sz w:val="20"/>
        </w:rPr>
      </w:pPr>
      <w:r w:rsidRPr="00AF4216">
        <w:rPr>
          <w:rFonts w:cs="Arial"/>
          <w:sz w:val="22"/>
          <w:szCs w:val="24"/>
        </w:rPr>
        <w:t>Coordinate actions</w:t>
      </w:r>
      <w:r w:rsidR="00A763A5" w:rsidRPr="00AF4216">
        <w:rPr>
          <w:rFonts w:cs="Arial"/>
          <w:sz w:val="22"/>
          <w:szCs w:val="24"/>
        </w:rPr>
        <w:t>?</w:t>
      </w:r>
    </w:p>
    <w:p w14:paraId="63A6A299" w14:textId="77777777" w:rsidR="00B00F47" w:rsidRPr="00AF4216" w:rsidRDefault="00764851" w:rsidP="00EF5772">
      <w:pPr>
        <w:pStyle w:val="ListParagraph"/>
        <w:numPr>
          <w:ilvl w:val="0"/>
          <w:numId w:val="14"/>
        </w:numPr>
        <w:rPr>
          <w:rFonts w:cs="Arial"/>
          <w:sz w:val="20"/>
        </w:rPr>
      </w:pPr>
      <w:r w:rsidRPr="00AF4216">
        <w:rPr>
          <w:rFonts w:cs="Arial"/>
          <w:sz w:val="22"/>
          <w:szCs w:val="24"/>
        </w:rPr>
        <w:t>Make decisions</w:t>
      </w:r>
      <w:r w:rsidR="00A763A5" w:rsidRPr="00AF4216">
        <w:rPr>
          <w:rFonts w:cs="Arial"/>
          <w:sz w:val="22"/>
          <w:szCs w:val="24"/>
        </w:rPr>
        <w:t>?</w:t>
      </w:r>
    </w:p>
    <w:p w14:paraId="0AB8C457" w14:textId="77777777" w:rsidR="00764851" w:rsidRPr="00B53D35" w:rsidRDefault="00764851" w:rsidP="00EF5772">
      <w:pPr>
        <w:pStyle w:val="ListParagraph"/>
        <w:numPr>
          <w:ilvl w:val="0"/>
          <w:numId w:val="14"/>
        </w:numPr>
        <w:rPr>
          <w:rFonts w:cs="Arial"/>
          <w:sz w:val="20"/>
        </w:rPr>
      </w:pPr>
      <w:r w:rsidRPr="00AF4216">
        <w:rPr>
          <w:rFonts w:cs="Arial"/>
          <w:sz w:val="22"/>
          <w:szCs w:val="24"/>
        </w:rPr>
        <w:t>Develop plans and strategies</w:t>
      </w:r>
      <w:r w:rsidR="00A763A5" w:rsidRPr="00AF4216">
        <w:rPr>
          <w:rFonts w:cs="Arial"/>
          <w:sz w:val="22"/>
          <w:szCs w:val="24"/>
        </w:rPr>
        <w:t>?</w:t>
      </w:r>
    </w:p>
    <w:p w14:paraId="1F4FF41E" w14:textId="77777777" w:rsidR="00B53D35" w:rsidRDefault="00B53D35" w:rsidP="00B53D35">
      <w:pPr>
        <w:ind w:left="360"/>
        <w:rPr>
          <w:rFonts w:cs="Arial"/>
          <w:sz w:val="20"/>
        </w:rPr>
      </w:pPr>
    </w:p>
    <w:p w14:paraId="5C282A81" w14:textId="77777777" w:rsidR="00B53D35" w:rsidRPr="00AF4216" w:rsidRDefault="00B53D35" w:rsidP="00B53D35">
      <w:pPr>
        <w:pStyle w:val="ListParagraph"/>
        <w:numPr>
          <w:ilvl w:val="0"/>
          <w:numId w:val="23"/>
        </w:numPr>
        <w:rPr>
          <w:rFonts w:cs="Arial"/>
          <w:b/>
          <w:sz w:val="22"/>
          <w:szCs w:val="24"/>
        </w:rPr>
      </w:pPr>
      <w:r w:rsidRPr="00AF4216">
        <w:rPr>
          <w:rFonts w:cs="Arial"/>
          <w:b/>
          <w:sz w:val="22"/>
          <w:szCs w:val="24"/>
        </w:rPr>
        <w:t>What type of meeting does this need to be?</w:t>
      </w:r>
    </w:p>
    <w:p w14:paraId="0BF38084" w14:textId="77777777" w:rsidR="00B53D35" w:rsidRPr="00AF4216" w:rsidRDefault="00B53D35" w:rsidP="00B53D35">
      <w:pPr>
        <w:pStyle w:val="ListParagraph"/>
        <w:numPr>
          <w:ilvl w:val="0"/>
          <w:numId w:val="16"/>
        </w:numPr>
        <w:rPr>
          <w:rFonts w:cs="Arial"/>
          <w:b/>
          <w:sz w:val="22"/>
          <w:szCs w:val="24"/>
        </w:rPr>
      </w:pPr>
      <w:r w:rsidRPr="00AF4216">
        <w:rPr>
          <w:rFonts w:cs="Arial"/>
          <w:sz w:val="22"/>
          <w:szCs w:val="24"/>
        </w:rPr>
        <w:t>It is important to differentiate between types of meetings when doing work.</w:t>
      </w:r>
    </w:p>
    <w:p w14:paraId="1795FFC7" w14:textId="77777777" w:rsidR="00B53D35" w:rsidRPr="00AF4216" w:rsidRDefault="00B53D35" w:rsidP="00B53D35">
      <w:pPr>
        <w:pStyle w:val="ListParagraph"/>
        <w:numPr>
          <w:ilvl w:val="0"/>
          <w:numId w:val="16"/>
        </w:numPr>
        <w:rPr>
          <w:rFonts w:cs="Arial"/>
          <w:b/>
          <w:sz w:val="22"/>
          <w:szCs w:val="24"/>
        </w:rPr>
      </w:pPr>
      <w:r w:rsidRPr="00AF4216">
        <w:rPr>
          <w:rFonts w:cs="Arial"/>
          <w:sz w:val="22"/>
          <w:szCs w:val="24"/>
        </w:rPr>
        <w:t>Types of meetings vary in length and formality</w:t>
      </w:r>
    </w:p>
    <w:p w14:paraId="5B9E1F6B" w14:textId="77777777" w:rsidR="00B53D35" w:rsidRDefault="00B53D35" w:rsidP="00B53D35">
      <w:pPr>
        <w:pStyle w:val="ListParagraph"/>
        <w:rPr>
          <w:rFonts w:cs="Arial"/>
          <w:b/>
          <w:sz w:val="22"/>
        </w:rPr>
      </w:pPr>
    </w:p>
    <w:p w14:paraId="57B8C7B8" w14:textId="77777777" w:rsidR="00764851" w:rsidRPr="00AF4216" w:rsidRDefault="00764851" w:rsidP="00EF5772">
      <w:pPr>
        <w:pStyle w:val="ListParagraph"/>
        <w:numPr>
          <w:ilvl w:val="0"/>
          <w:numId w:val="23"/>
        </w:numPr>
        <w:rPr>
          <w:rFonts w:cs="Arial"/>
          <w:b/>
          <w:sz w:val="22"/>
        </w:rPr>
      </w:pPr>
      <w:r w:rsidRPr="00AF4216">
        <w:rPr>
          <w:rFonts w:cs="Arial"/>
          <w:b/>
          <w:sz w:val="22"/>
        </w:rPr>
        <w:t>What do we want to be different because this group of people meets?</w:t>
      </w:r>
    </w:p>
    <w:p w14:paraId="66D2C146" w14:textId="420CFE6C" w:rsidR="00EF0143" w:rsidRPr="00AF4216" w:rsidRDefault="00ED62F8" w:rsidP="00EF5772">
      <w:pPr>
        <w:pStyle w:val="ListParagraph"/>
        <w:numPr>
          <w:ilvl w:val="0"/>
          <w:numId w:val="17"/>
        </w:numPr>
        <w:rPr>
          <w:rFonts w:cs="Arial"/>
          <w:b/>
          <w:sz w:val="22"/>
          <w:szCs w:val="24"/>
        </w:rPr>
      </w:pPr>
      <w:r>
        <w:rPr>
          <w:rFonts w:cs="Arial"/>
          <w:sz w:val="22"/>
          <w:szCs w:val="24"/>
        </w:rPr>
        <w:t>Create purpose through meaningful dialogue</w:t>
      </w:r>
    </w:p>
    <w:p w14:paraId="3E4D75B1" w14:textId="77777777" w:rsidR="00F15937" w:rsidRPr="00AF4216" w:rsidRDefault="00F15937" w:rsidP="00F15937">
      <w:pPr>
        <w:rPr>
          <w:rFonts w:cs="Arial"/>
          <w:b/>
          <w:sz w:val="22"/>
          <w:szCs w:val="24"/>
        </w:rPr>
      </w:pPr>
    </w:p>
    <w:p w14:paraId="3CA8EA48" w14:textId="77777777" w:rsidR="00EF0143" w:rsidRPr="00AF4216" w:rsidRDefault="00EF0143" w:rsidP="00EF5772">
      <w:pPr>
        <w:pStyle w:val="ListParagraph"/>
        <w:numPr>
          <w:ilvl w:val="0"/>
          <w:numId w:val="23"/>
        </w:numPr>
        <w:rPr>
          <w:rFonts w:cs="Arial"/>
          <w:b/>
          <w:sz w:val="22"/>
          <w:szCs w:val="24"/>
        </w:rPr>
      </w:pPr>
      <w:r w:rsidRPr="00AF4216">
        <w:rPr>
          <w:rFonts w:cs="Arial"/>
          <w:b/>
          <w:sz w:val="22"/>
          <w:szCs w:val="24"/>
        </w:rPr>
        <w:t>Who needs to be in our crew?</w:t>
      </w:r>
    </w:p>
    <w:p w14:paraId="3730A3F9" w14:textId="77777777" w:rsidR="00B00F47" w:rsidRPr="00AF4216" w:rsidRDefault="00B00F47" w:rsidP="00B00F47">
      <w:pPr>
        <w:rPr>
          <w:rFonts w:cs="Arial"/>
          <w:b/>
          <w:sz w:val="8"/>
          <w:szCs w:val="10"/>
        </w:rPr>
      </w:pPr>
    </w:p>
    <w:p w14:paraId="600F5CCC" w14:textId="77777777" w:rsidR="00FB2948" w:rsidRPr="00AF4216" w:rsidRDefault="00EF0143" w:rsidP="00EF5772">
      <w:pPr>
        <w:pStyle w:val="ListParagraph"/>
        <w:numPr>
          <w:ilvl w:val="0"/>
          <w:numId w:val="15"/>
        </w:numPr>
        <w:rPr>
          <w:rFonts w:cs="Arial"/>
          <w:b/>
          <w:sz w:val="22"/>
          <w:szCs w:val="24"/>
        </w:rPr>
      </w:pPr>
      <w:r w:rsidRPr="00AF4216">
        <w:rPr>
          <w:rFonts w:cs="Arial"/>
          <w:sz w:val="22"/>
          <w:szCs w:val="24"/>
        </w:rPr>
        <w:t>Include people who have:</w:t>
      </w:r>
    </w:p>
    <w:p w14:paraId="4867FA0A" w14:textId="77777777" w:rsidR="00EF0143" w:rsidRPr="00AF4216" w:rsidRDefault="00EF0143" w:rsidP="00EF5772">
      <w:pPr>
        <w:pStyle w:val="ListParagraph"/>
        <w:numPr>
          <w:ilvl w:val="1"/>
          <w:numId w:val="15"/>
        </w:numPr>
        <w:rPr>
          <w:rFonts w:cs="Arial"/>
          <w:b/>
          <w:sz w:val="22"/>
          <w:szCs w:val="24"/>
        </w:rPr>
      </w:pPr>
      <w:r w:rsidRPr="00AF4216">
        <w:rPr>
          <w:rFonts w:cs="Arial"/>
          <w:sz w:val="22"/>
          <w:szCs w:val="24"/>
        </w:rPr>
        <w:t>Information</w:t>
      </w:r>
    </w:p>
    <w:p w14:paraId="57F03C1B" w14:textId="77777777" w:rsidR="00EF0143" w:rsidRPr="00AF4216" w:rsidRDefault="00EF0143" w:rsidP="00EF5772">
      <w:pPr>
        <w:pStyle w:val="ListParagraph"/>
        <w:numPr>
          <w:ilvl w:val="1"/>
          <w:numId w:val="15"/>
        </w:numPr>
        <w:rPr>
          <w:rFonts w:cs="Arial"/>
          <w:b/>
          <w:sz w:val="22"/>
          <w:szCs w:val="24"/>
        </w:rPr>
      </w:pPr>
      <w:r w:rsidRPr="00AF4216">
        <w:rPr>
          <w:rFonts w:cs="Arial"/>
          <w:sz w:val="22"/>
          <w:szCs w:val="24"/>
        </w:rPr>
        <w:t>Authority</w:t>
      </w:r>
    </w:p>
    <w:p w14:paraId="363EB5EB" w14:textId="77777777" w:rsidR="00EF0143" w:rsidRPr="00AF4216" w:rsidRDefault="00EF0143" w:rsidP="00EF5772">
      <w:pPr>
        <w:pStyle w:val="ListParagraph"/>
        <w:numPr>
          <w:ilvl w:val="1"/>
          <w:numId w:val="15"/>
        </w:numPr>
        <w:rPr>
          <w:rFonts w:cs="Arial"/>
          <w:b/>
          <w:sz w:val="22"/>
          <w:szCs w:val="24"/>
        </w:rPr>
      </w:pPr>
      <w:r w:rsidRPr="00AF4216">
        <w:rPr>
          <w:rFonts w:cs="Arial"/>
          <w:sz w:val="22"/>
          <w:szCs w:val="24"/>
        </w:rPr>
        <w:t>Responsibility</w:t>
      </w:r>
    </w:p>
    <w:p w14:paraId="1ED5D79B" w14:textId="77777777" w:rsidR="00EF0143" w:rsidRPr="00AF4216" w:rsidRDefault="00EF0143" w:rsidP="00EF5772">
      <w:pPr>
        <w:pStyle w:val="ListParagraph"/>
        <w:numPr>
          <w:ilvl w:val="1"/>
          <w:numId w:val="15"/>
        </w:numPr>
        <w:rPr>
          <w:rFonts w:cs="Arial"/>
          <w:b/>
          <w:sz w:val="22"/>
          <w:szCs w:val="24"/>
        </w:rPr>
      </w:pPr>
      <w:r w:rsidRPr="00AF4216">
        <w:rPr>
          <w:rFonts w:cs="Arial"/>
          <w:sz w:val="22"/>
          <w:szCs w:val="24"/>
        </w:rPr>
        <w:t>Different thinking styles</w:t>
      </w:r>
    </w:p>
    <w:p w14:paraId="0CBD29FB" w14:textId="77777777" w:rsidR="00EF0143" w:rsidRPr="00AF4216" w:rsidRDefault="00EF0143" w:rsidP="00EF5772">
      <w:pPr>
        <w:pStyle w:val="ListParagraph"/>
        <w:numPr>
          <w:ilvl w:val="1"/>
          <w:numId w:val="15"/>
        </w:numPr>
        <w:rPr>
          <w:rFonts w:cs="Arial"/>
          <w:b/>
          <w:sz w:val="22"/>
          <w:szCs w:val="24"/>
        </w:rPr>
      </w:pPr>
      <w:r w:rsidRPr="00AF4216">
        <w:rPr>
          <w:rFonts w:cs="Arial"/>
          <w:sz w:val="22"/>
          <w:szCs w:val="24"/>
        </w:rPr>
        <w:t>A likelihood of opposing</w:t>
      </w:r>
    </w:p>
    <w:p w14:paraId="50003F66" w14:textId="77777777" w:rsidR="00EF0143" w:rsidRPr="00AF4216" w:rsidRDefault="00EF0143" w:rsidP="00EF0143">
      <w:pPr>
        <w:rPr>
          <w:rFonts w:cs="Arial"/>
          <w:b/>
          <w:sz w:val="22"/>
          <w:szCs w:val="24"/>
        </w:rPr>
      </w:pPr>
    </w:p>
    <w:p w14:paraId="348D1541" w14:textId="77777777" w:rsidR="00EF0143" w:rsidRPr="00AF4216" w:rsidRDefault="00EF0143" w:rsidP="00EF5772">
      <w:pPr>
        <w:pStyle w:val="ListParagraph"/>
        <w:numPr>
          <w:ilvl w:val="0"/>
          <w:numId w:val="23"/>
        </w:numPr>
        <w:rPr>
          <w:rFonts w:cs="Arial"/>
          <w:b/>
          <w:sz w:val="22"/>
          <w:szCs w:val="24"/>
        </w:rPr>
      </w:pPr>
      <w:r w:rsidRPr="00AF4216">
        <w:rPr>
          <w:rFonts w:cs="Arial"/>
          <w:b/>
          <w:sz w:val="22"/>
          <w:szCs w:val="24"/>
        </w:rPr>
        <w:t>How do we get people to take ownership for the meeting?</w:t>
      </w:r>
    </w:p>
    <w:p w14:paraId="2375395A" w14:textId="77777777" w:rsidR="0054512C" w:rsidRPr="00AF4216" w:rsidRDefault="00EF0143" w:rsidP="00EF5772">
      <w:pPr>
        <w:pStyle w:val="ListParagraph"/>
        <w:numPr>
          <w:ilvl w:val="0"/>
          <w:numId w:val="15"/>
        </w:numPr>
        <w:rPr>
          <w:rFonts w:cs="Arial"/>
          <w:b/>
          <w:sz w:val="22"/>
          <w:szCs w:val="24"/>
        </w:rPr>
      </w:pPr>
      <w:r w:rsidRPr="00AF4216">
        <w:rPr>
          <w:rFonts w:cs="Arial"/>
          <w:sz w:val="22"/>
          <w:szCs w:val="24"/>
        </w:rPr>
        <w:t>Involve people in the process of creating the meeting. This may be an opportunity to suggest agenda items, determine priority of topics, or assist in the general design of the meeting.</w:t>
      </w:r>
    </w:p>
    <w:p w14:paraId="63260A42" w14:textId="77777777" w:rsidR="00EF0143" w:rsidRPr="00AF4216" w:rsidRDefault="00EF0143" w:rsidP="00EF5772">
      <w:pPr>
        <w:pStyle w:val="ListParagraph"/>
        <w:numPr>
          <w:ilvl w:val="0"/>
          <w:numId w:val="15"/>
        </w:numPr>
        <w:rPr>
          <w:rFonts w:cs="Arial"/>
          <w:b/>
          <w:sz w:val="22"/>
          <w:szCs w:val="24"/>
        </w:rPr>
      </w:pPr>
      <w:r w:rsidRPr="00AF4216">
        <w:rPr>
          <w:rFonts w:cs="Arial"/>
          <w:sz w:val="22"/>
          <w:szCs w:val="24"/>
        </w:rPr>
        <w:t>Involving the participants early in the meeting ensures continued participation and responsibility on the part of contributor’s for the meetings continued success.</w:t>
      </w:r>
    </w:p>
    <w:p w14:paraId="45647AA4" w14:textId="77777777" w:rsidR="00EF0143" w:rsidRPr="00AF4216" w:rsidRDefault="00EF0143" w:rsidP="00EF0143">
      <w:pPr>
        <w:pStyle w:val="ListParagraph"/>
        <w:rPr>
          <w:rFonts w:cs="Arial"/>
          <w:b/>
          <w:sz w:val="22"/>
          <w:szCs w:val="24"/>
        </w:rPr>
      </w:pPr>
    </w:p>
    <w:p w14:paraId="41B5B613" w14:textId="77777777" w:rsidR="00EF0143" w:rsidRPr="00AF4216" w:rsidRDefault="00EF0143" w:rsidP="00EF0143">
      <w:pPr>
        <w:rPr>
          <w:rFonts w:cs="Arial"/>
          <w:sz w:val="22"/>
        </w:rPr>
      </w:pPr>
    </w:p>
    <w:p w14:paraId="7316CAD2" w14:textId="47A952D9" w:rsidR="00F547EE" w:rsidRPr="00AF4216" w:rsidRDefault="00572878" w:rsidP="00EF0143">
      <w:pPr>
        <w:rPr>
          <w:rFonts w:cs="Arial"/>
          <w:b/>
          <w:szCs w:val="24"/>
        </w:rPr>
      </w:pPr>
      <w:r w:rsidRPr="00AF4216">
        <w:rPr>
          <w:rFonts w:cs="Arial"/>
          <w:i/>
          <w:sz w:val="22"/>
        </w:rPr>
        <w:t xml:space="preserve">What </w:t>
      </w:r>
      <w:r w:rsidR="00B53D35">
        <w:rPr>
          <w:rFonts w:cs="Arial"/>
          <w:i/>
          <w:sz w:val="22"/>
        </w:rPr>
        <w:t>else might be helpful in the planning steps of a meeting?</w:t>
      </w:r>
      <w:r w:rsidR="00F547EE" w:rsidRPr="00AF4216">
        <w:rPr>
          <w:rFonts w:cs="Arial"/>
        </w:rPr>
        <w:br w:type="page"/>
      </w:r>
    </w:p>
    <w:p w14:paraId="2D61C923" w14:textId="77777777" w:rsidR="00FB7C07" w:rsidRPr="009F7034" w:rsidRDefault="00FB7C07" w:rsidP="006535C4">
      <w:pPr>
        <w:rPr>
          <w:rFonts w:cs="Arial"/>
          <w:szCs w:val="24"/>
        </w:rPr>
      </w:pPr>
    </w:p>
    <w:p w14:paraId="1B6E1FEF" w14:textId="30B6B7E3" w:rsidR="000272E1" w:rsidRPr="009F7034" w:rsidRDefault="00AE3620" w:rsidP="00132B17">
      <w:pPr>
        <w:pStyle w:val="Heading1"/>
      </w:pPr>
      <w:bookmarkStart w:id="65" w:name="_Toc443503842"/>
      <w:bookmarkStart w:id="66" w:name="_Toc310506922"/>
      <w:bookmarkStart w:id="67" w:name="_Toc310513756"/>
      <w:r>
        <w:t>Engage &amp; Participate</w:t>
      </w:r>
      <w:bookmarkEnd w:id="65"/>
    </w:p>
    <w:p w14:paraId="4EBD4C6F" w14:textId="1A969BE4" w:rsidR="00AE3620" w:rsidRDefault="00217094" w:rsidP="00217094">
      <w:pPr>
        <w:spacing w:after="200"/>
        <w:rPr>
          <w:rFonts w:cs="Arial"/>
          <w:b/>
          <w:noProof/>
          <w:sz w:val="22"/>
        </w:rPr>
      </w:pPr>
      <w:r>
        <w:rPr>
          <w:rFonts w:cs="Arial"/>
          <w:b/>
          <w:noProof/>
          <w:sz w:val="22"/>
        </w:rPr>
        <w:t>Meeting Canoe Model</w:t>
      </w:r>
    </w:p>
    <w:p w14:paraId="7E122EB4" w14:textId="1162E429" w:rsidR="00217094" w:rsidRDefault="00217094" w:rsidP="00217094">
      <w:pPr>
        <w:spacing w:after="200"/>
        <w:rPr>
          <w:rFonts w:cs="Arial"/>
          <w:sz w:val="22"/>
          <w:szCs w:val="24"/>
        </w:rPr>
      </w:pPr>
      <w:r>
        <w:rPr>
          <w:rFonts w:cs="Arial"/>
          <w:noProof/>
          <w:sz w:val="22"/>
        </w:rPr>
        <w:t xml:space="preserve">The Meeting Canoe is a model created by Dick and Emily Axelrod in their book </w:t>
      </w:r>
      <w:r w:rsidRPr="00D22063">
        <w:rPr>
          <w:rFonts w:cs="Arial"/>
          <w:i/>
          <w:sz w:val="22"/>
          <w:szCs w:val="24"/>
        </w:rPr>
        <w:t xml:space="preserve">Let’s Stop Meeting </w:t>
      </w:r>
      <w:proofErr w:type="gramStart"/>
      <w:r w:rsidRPr="00D22063">
        <w:rPr>
          <w:rFonts w:cs="Arial"/>
          <w:i/>
          <w:sz w:val="22"/>
          <w:szCs w:val="24"/>
        </w:rPr>
        <w:t>Like</w:t>
      </w:r>
      <w:proofErr w:type="gramEnd"/>
      <w:r w:rsidRPr="00D22063">
        <w:rPr>
          <w:rFonts w:cs="Arial"/>
          <w:i/>
          <w:sz w:val="22"/>
          <w:szCs w:val="24"/>
        </w:rPr>
        <w:t xml:space="preserve"> This</w:t>
      </w:r>
      <w:r>
        <w:rPr>
          <w:rFonts w:cs="Arial"/>
          <w:i/>
          <w:sz w:val="22"/>
          <w:szCs w:val="24"/>
        </w:rPr>
        <w:t>.</w:t>
      </w:r>
      <w:r>
        <w:rPr>
          <w:rFonts w:cs="Arial"/>
          <w:b/>
          <w:i/>
          <w:sz w:val="22"/>
          <w:szCs w:val="24"/>
        </w:rPr>
        <w:t xml:space="preserve"> </w:t>
      </w:r>
      <w:r>
        <w:rPr>
          <w:rFonts w:cs="Arial"/>
          <w:sz w:val="22"/>
          <w:szCs w:val="24"/>
        </w:rPr>
        <w:t xml:space="preserve">The Meeting Canoe model helps to create and sustain dialogue during meetings that address the facts, feelings and thoughts participants bring to a meeting.  </w:t>
      </w:r>
    </w:p>
    <w:p w14:paraId="37E96F62" w14:textId="04D6A957" w:rsidR="00217094" w:rsidRPr="00217094" w:rsidRDefault="00217094" w:rsidP="00217094">
      <w:pPr>
        <w:spacing w:after="200"/>
        <w:jc w:val="center"/>
        <w:rPr>
          <w:rFonts w:cs="Arial"/>
          <w:sz w:val="22"/>
        </w:rPr>
      </w:pPr>
      <w:r>
        <w:rPr>
          <w:rFonts w:cs="Arial"/>
          <w:noProof/>
          <w:sz w:val="22"/>
        </w:rPr>
        <w:drawing>
          <wp:inline distT="0" distB="0" distL="0" distR="0" wp14:anchorId="3A2B16B1" wp14:editId="49A4AF31">
            <wp:extent cx="6035040" cy="17617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ing canoe2.jpg"/>
                    <pic:cNvPicPr/>
                  </pic:nvPicPr>
                  <pic:blipFill>
                    <a:blip r:embed="rId16">
                      <a:extLst>
                        <a:ext uri="{28A0092B-C50C-407E-A947-70E740481C1C}">
                          <a14:useLocalDpi xmlns:a14="http://schemas.microsoft.com/office/drawing/2010/main" val="0"/>
                        </a:ext>
                      </a:extLst>
                    </a:blip>
                    <a:stretch>
                      <a:fillRect/>
                    </a:stretch>
                  </pic:blipFill>
                  <pic:spPr>
                    <a:xfrm>
                      <a:off x="0" y="0"/>
                      <a:ext cx="6035040" cy="1761744"/>
                    </a:xfrm>
                    <a:prstGeom prst="rect">
                      <a:avLst/>
                    </a:prstGeom>
                  </pic:spPr>
                </pic:pic>
              </a:graphicData>
            </a:graphic>
          </wp:inline>
        </w:drawing>
      </w:r>
    </w:p>
    <w:p w14:paraId="1D696F5F" w14:textId="77777777" w:rsidR="00CD4801" w:rsidRPr="00AF4216" w:rsidRDefault="00BC46F5">
      <w:pPr>
        <w:spacing w:after="200"/>
        <w:rPr>
          <w:rFonts w:cs="Arial"/>
          <w:sz w:val="22"/>
        </w:rPr>
      </w:pPr>
      <w:r w:rsidRPr="00AF4216">
        <w:rPr>
          <w:rFonts w:cs="Arial"/>
          <w:sz w:val="22"/>
        </w:rPr>
        <w:t xml:space="preserve">Meetings require each participant to understand the expectations and </w:t>
      </w:r>
      <w:r w:rsidR="00CD4801" w:rsidRPr="00AF4216">
        <w:rPr>
          <w:rFonts w:cs="Arial"/>
          <w:sz w:val="22"/>
        </w:rPr>
        <w:t xml:space="preserve">responsibilities of the role they play in the meeting. It is important to discuss the expectations for each role with meeting participants prior to the start of the meeting.  Below is an adapted review from the book </w:t>
      </w:r>
      <w:r w:rsidR="00CD4801" w:rsidRPr="00AF4216">
        <w:rPr>
          <w:rFonts w:cs="Arial"/>
          <w:i/>
          <w:sz w:val="22"/>
        </w:rPr>
        <w:t xml:space="preserve">Let’s Stop Meeting like This </w:t>
      </w:r>
      <w:r w:rsidR="00CD4801" w:rsidRPr="00AF4216">
        <w:rPr>
          <w:rFonts w:cs="Arial"/>
          <w:sz w:val="22"/>
        </w:rPr>
        <w:t xml:space="preserve">of the different roles people can play in a meeting.  </w:t>
      </w:r>
    </w:p>
    <w:tbl>
      <w:tblPr>
        <w:tblStyle w:val="TableGrid"/>
        <w:tblW w:w="0" w:type="auto"/>
        <w:tblLook w:val="04A0" w:firstRow="1" w:lastRow="0" w:firstColumn="1" w:lastColumn="0" w:noHBand="0" w:noVBand="1"/>
      </w:tblPr>
      <w:tblGrid>
        <w:gridCol w:w="3404"/>
        <w:gridCol w:w="3405"/>
        <w:gridCol w:w="3405"/>
      </w:tblGrid>
      <w:tr w:rsidR="00BD3441" w:rsidRPr="009F7034" w14:paraId="50CF48BC" w14:textId="77777777" w:rsidTr="00BD3441">
        <w:tc>
          <w:tcPr>
            <w:tcW w:w="3404" w:type="dxa"/>
          </w:tcPr>
          <w:p w14:paraId="70E25125" w14:textId="77777777" w:rsidR="00BD3441" w:rsidRPr="00AF4216" w:rsidRDefault="00641BC1">
            <w:pPr>
              <w:spacing w:after="200"/>
              <w:rPr>
                <w:rFonts w:cs="Arial"/>
                <w:b/>
                <w:sz w:val="22"/>
              </w:rPr>
            </w:pPr>
            <w:r w:rsidRPr="00AF4216">
              <w:rPr>
                <w:rFonts w:cs="Arial"/>
                <w:b/>
                <w:sz w:val="22"/>
              </w:rPr>
              <w:t>Role</w:t>
            </w:r>
          </w:p>
        </w:tc>
        <w:tc>
          <w:tcPr>
            <w:tcW w:w="3405" w:type="dxa"/>
          </w:tcPr>
          <w:p w14:paraId="354FFD24" w14:textId="77777777" w:rsidR="00BD3441" w:rsidRPr="00AF4216" w:rsidRDefault="00E504D2">
            <w:pPr>
              <w:spacing w:after="200"/>
              <w:rPr>
                <w:rFonts w:cs="Arial"/>
                <w:b/>
                <w:sz w:val="22"/>
              </w:rPr>
            </w:pPr>
            <w:r w:rsidRPr="00AF4216">
              <w:rPr>
                <w:rFonts w:cs="Arial"/>
                <w:b/>
                <w:sz w:val="22"/>
              </w:rPr>
              <w:t>Responsibilities</w:t>
            </w:r>
          </w:p>
        </w:tc>
        <w:tc>
          <w:tcPr>
            <w:tcW w:w="3405" w:type="dxa"/>
          </w:tcPr>
          <w:p w14:paraId="58AF1BED" w14:textId="77777777" w:rsidR="00BD3441" w:rsidRPr="00AF4216" w:rsidRDefault="00E504D2">
            <w:pPr>
              <w:spacing w:after="200"/>
              <w:rPr>
                <w:rFonts w:cs="Arial"/>
                <w:b/>
                <w:sz w:val="22"/>
              </w:rPr>
            </w:pPr>
            <w:r w:rsidRPr="00AF4216">
              <w:rPr>
                <w:rFonts w:cs="Arial"/>
                <w:b/>
                <w:sz w:val="22"/>
              </w:rPr>
              <w:t>Keys to Success</w:t>
            </w:r>
          </w:p>
        </w:tc>
      </w:tr>
      <w:tr w:rsidR="00BD3441" w:rsidRPr="009F7034" w14:paraId="0EECBAC0" w14:textId="77777777" w:rsidTr="00BD3441">
        <w:tc>
          <w:tcPr>
            <w:tcW w:w="3404" w:type="dxa"/>
          </w:tcPr>
          <w:p w14:paraId="3B2634E1" w14:textId="77777777" w:rsidR="00BD3441" w:rsidRPr="00AF4216" w:rsidRDefault="00E504D2">
            <w:pPr>
              <w:spacing w:after="200"/>
              <w:rPr>
                <w:rFonts w:cs="Arial"/>
                <w:sz w:val="22"/>
              </w:rPr>
            </w:pPr>
            <w:r w:rsidRPr="00AF4216">
              <w:rPr>
                <w:rFonts w:cs="Arial"/>
                <w:sz w:val="22"/>
              </w:rPr>
              <w:t>Leader</w:t>
            </w:r>
          </w:p>
        </w:tc>
        <w:tc>
          <w:tcPr>
            <w:tcW w:w="3405" w:type="dxa"/>
          </w:tcPr>
          <w:p w14:paraId="43C77ABF"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Convenes the meeting</w:t>
            </w:r>
          </w:p>
          <w:p w14:paraId="56BCD783"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Assures that the purpose for the meeting is clear and compelling</w:t>
            </w:r>
          </w:p>
          <w:p w14:paraId="25A4AC89"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Assures the right people are present</w:t>
            </w:r>
          </w:p>
          <w:p w14:paraId="397BC57B"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Leads the meeting, making sure the group stays on task</w:t>
            </w:r>
          </w:p>
        </w:tc>
        <w:tc>
          <w:tcPr>
            <w:tcW w:w="3405" w:type="dxa"/>
          </w:tcPr>
          <w:p w14:paraId="5C53E4FC" w14:textId="77777777" w:rsidR="00BD3441" w:rsidRPr="00AF4216" w:rsidRDefault="00E504D2" w:rsidP="00EF5772">
            <w:pPr>
              <w:pStyle w:val="ListParagraph"/>
              <w:numPr>
                <w:ilvl w:val="0"/>
                <w:numId w:val="29"/>
              </w:numPr>
              <w:spacing w:after="200"/>
              <w:rPr>
                <w:rFonts w:cs="Arial"/>
                <w:sz w:val="22"/>
              </w:rPr>
            </w:pPr>
            <w:r w:rsidRPr="00AF4216">
              <w:rPr>
                <w:rFonts w:cs="Arial"/>
                <w:sz w:val="22"/>
              </w:rPr>
              <w:t>Use your power wisely</w:t>
            </w:r>
          </w:p>
          <w:p w14:paraId="19848791"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Invite criticism</w:t>
            </w:r>
          </w:p>
          <w:p w14:paraId="0C518E5C"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Mine for conflict</w:t>
            </w:r>
          </w:p>
          <w:p w14:paraId="2FCF1A3E"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Make sure the decision-making rules are clear</w:t>
            </w:r>
          </w:p>
          <w:p w14:paraId="372E868E" w14:textId="77777777" w:rsidR="00E504D2" w:rsidRPr="00AF4216" w:rsidRDefault="00E504D2" w:rsidP="00EF5772">
            <w:pPr>
              <w:pStyle w:val="ListParagraph"/>
              <w:numPr>
                <w:ilvl w:val="0"/>
                <w:numId w:val="29"/>
              </w:numPr>
              <w:spacing w:after="200"/>
              <w:rPr>
                <w:rFonts w:cs="Arial"/>
                <w:sz w:val="22"/>
              </w:rPr>
            </w:pPr>
            <w:r w:rsidRPr="00AF4216">
              <w:rPr>
                <w:rFonts w:cs="Arial"/>
                <w:sz w:val="22"/>
              </w:rPr>
              <w:t>Be prepared for the meeting</w:t>
            </w:r>
          </w:p>
        </w:tc>
      </w:tr>
      <w:tr w:rsidR="00BD3441" w:rsidRPr="009F7034" w14:paraId="2A5EE1B0" w14:textId="77777777" w:rsidTr="00BD3441">
        <w:tc>
          <w:tcPr>
            <w:tcW w:w="3404" w:type="dxa"/>
          </w:tcPr>
          <w:p w14:paraId="2AC4FDF7" w14:textId="77777777" w:rsidR="00BD3441" w:rsidRPr="00AF4216" w:rsidRDefault="00E504D2">
            <w:pPr>
              <w:spacing w:after="200"/>
              <w:rPr>
                <w:rFonts w:cs="Arial"/>
                <w:sz w:val="22"/>
              </w:rPr>
            </w:pPr>
            <w:r w:rsidRPr="00AF4216">
              <w:rPr>
                <w:rFonts w:cs="Arial"/>
                <w:sz w:val="22"/>
              </w:rPr>
              <w:t>Contributor</w:t>
            </w:r>
          </w:p>
        </w:tc>
        <w:tc>
          <w:tcPr>
            <w:tcW w:w="3405" w:type="dxa"/>
          </w:tcPr>
          <w:p w14:paraId="624FB8A2" w14:textId="77777777" w:rsidR="00BD3441" w:rsidRPr="00AF4216" w:rsidRDefault="00E504D2" w:rsidP="00EF5772">
            <w:pPr>
              <w:pStyle w:val="ListParagraph"/>
              <w:numPr>
                <w:ilvl w:val="0"/>
                <w:numId w:val="30"/>
              </w:numPr>
              <w:spacing w:after="200"/>
              <w:rPr>
                <w:rFonts w:cs="Arial"/>
                <w:sz w:val="22"/>
              </w:rPr>
            </w:pPr>
            <w:r w:rsidRPr="00AF4216">
              <w:rPr>
                <w:rFonts w:cs="Arial"/>
                <w:sz w:val="22"/>
              </w:rPr>
              <w:t>Offers ideas and participates in discussion</w:t>
            </w:r>
          </w:p>
          <w:p w14:paraId="276AF8C4" w14:textId="77777777" w:rsidR="00E504D2" w:rsidRPr="00AF4216" w:rsidRDefault="00E504D2" w:rsidP="00EF5772">
            <w:pPr>
              <w:pStyle w:val="ListParagraph"/>
              <w:numPr>
                <w:ilvl w:val="0"/>
                <w:numId w:val="30"/>
              </w:numPr>
              <w:spacing w:after="200"/>
              <w:rPr>
                <w:rFonts w:cs="Arial"/>
                <w:sz w:val="22"/>
              </w:rPr>
            </w:pPr>
            <w:r w:rsidRPr="00AF4216">
              <w:rPr>
                <w:rFonts w:cs="Arial"/>
                <w:sz w:val="22"/>
              </w:rPr>
              <w:t>Brings needed information to the meeting</w:t>
            </w:r>
          </w:p>
          <w:p w14:paraId="4DD64FD8" w14:textId="77777777" w:rsidR="00E504D2" w:rsidRPr="00AF4216" w:rsidRDefault="00E504D2" w:rsidP="00EF5772">
            <w:pPr>
              <w:pStyle w:val="ListParagraph"/>
              <w:numPr>
                <w:ilvl w:val="0"/>
                <w:numId w:val="30"/>
              </w:numPr>
              <w:spacing w:after="200"/>
              <w:rPr>
                <w:rFonts w:cs="Arial"/>
                <w:sz w:val="22"/>
              </w:rPr>
            </w:pPr>
            <w:r w:rsidRPr="00AF4216">
              <w:rPr>
                <w:rFonts w:cs="Arial"/>
                <w:sz w:val="22"/>
              </w:rPr>
              <w:t>Acts to facilitate the group’s work effectively</w:t>
            </w:r>
          </w:p>
        </w:tc>
        <w:tc>
          <w:tcPr>
            <w:tcW w:w="3405" w:type="dxa"/>
          </w:tcPr>
          <w:p w14:paraId="31C1E6BD" w14:textId="77777777" w:rsidR="00BD3441" w:rsidRPr="00AF4216" w:rsidRDefault="00E504D2" w:rsidP="00EF5772">
            <w:pPr>
              <w:pStyle w:val="ListParagraph"/>
              <w:numPr>
                <w:ilvl w:val="0"/>
                <w:numId w:val="30"/>
              </w:numPr>
              <w:spacing w:after="200"/>
              <w:rPr>
                <w:rFonts w:cs="Arial"/>
                <w:sz w:val="22"/>
              </w:rPr>
            </w:pPr>
            <w:r w:rsidRPr="00AF4216">
              <w:rPr>
                <w:rFonts w:cs="Arial"/>
                <w:sz w:val="22"/>
              </w:rPr>
              <w:t>Take responsibility for the outcomes</w:t>
            </w:r>
          </w:p>
          <w:p w14:paraId="76BDAF42" w14:textId="77777777" w:rsidR="00E504D2" w:rsidRPr="00AF4216" w:rsidRDefault="00E504D2" w:rsidP="00EF5772">
            <w:pPr>
              <w:pStyle w:val="ListParagraph"/>
              <w:numPr>
                <w:ilvl w:val="0"/>
                <w:numId w:val="30"/>
              </w:numPr>
              <w:spacing w:after="200"/>
              <w:rPr>
                <w:rFonts w:cs="Arial"/>
                <w:sz w:val="22"/>
              </w:rPr>
            </w:pPr>
            <w:r w:rsidRPr="00AF4216">
              <w:rPr>
                <w:rFonts w:cs="Arial"/>
                <w:sz w:val="22"/>
              </w:rPr>
              <w:t>Speak your truth</w:t>
            </w:r>
          </w:p>
          <w:p w14:paraId="65F96592" w14:textId="77777777" w:rsidR="00E504D2" w:rsidRPr="00AF4216" w:rsidRDefault="00E504D2" w:rsidP="00EF5772">
            <w:pPr>
              <w:pStyle w:val="ListParagraph"/>
              <w:numPr>
                <w:ilvl w:val="0"/>
                <w:numId w:val="30"/>
              </w:numPr>
              <w:spacing w:after="200"/>
              <w:rPr>
                <w:rFonts w:cs="Arial"/>
                <w:sz w:val="22"/>
              </w:rPr>
            </w:pPr>
            <w:r w:rsidRPr="00AF4216">
              <w:rPr>
                <w:rFonts w:cs="Arial"/>
                <w:sz w:val="22"/>
              </w:rPr>
              <w:t>Be open to others’ viewpoints</w:t>
            </w:r>
          </w:p>
          <w:p w14:paraId="2BBA6FC7" w14:textId="77777777" w:rsidR="00E504D2" w:rsidRPr="00AF4216" w:rsidRDefault="00E504D2" w:rsidP="00EF5772">
            <w:pPr>
              <w:pStyle w:val="ListParagraph"/>
              <w:numPr>
                <w:ilvl w:val="0"/>
                <w:numId w:val="30"/>
              </w:numPr>
              <w:spacing w:after="200"/>
              <w:rPr>
                <w:rFonts w:cs="Arial"/>
                <w:sz w:val="22"/>
              </w:rPr>
            </w:pPr>
            <w:r w:rsidRPr="00AF4216">
              <w:rPr>
                <w:rFonts w:cs="Arial"/>
                <w:sz w:val="22"/>
              </w:rPr>
              <w:t>Be prepared for the meeting</w:t>
            </w:r>
          </w:p>
        </w:tc>
      </w:tr>
      <w:tr w:rsidR="00BD3441" w:rsidRPr="009F7034" w14:paraId="63EC746C" w14:textId="77777777" w:rsidTr="00BD3441">
        <w:tc>
          <w:tcPr>
            <w:tcW w:w="3404" w:type="dxa"/>
          </w:tcPr>
          <w:p w14:paraId="1504DFDA" w14:textId="77777777" w:rsidR="00BD3441" w:rsidRPr="00AF4216" w:rsidRDefault="00E504D2">
            <w:pPr>
              <w:spacing w:after="200"/>
              <w:rPr>
                <w:rFonts w:cs="Arial"/>
                <w:sz w:val="22"/>
              </w:rPr>
            </w:pPr>
            <w:r w:rsidRPr="00AF4216">
              <w:rPr>
                <w:rFonts w:cs="Arial"/>
                <w:sz w:val="22"/>
              </w:rPr>
              <w:t>Facilitator</w:t>
            </w:r>
          </w:p>
        </w:tc>
        <w:tc>
          <w:tcPr>
            <w:tcW w:w="3405" w:type="dxa"/>
          </w:tcPr>
          <w:p w14:paraId="770C6989" w14:textId="77777777" w:rsidR="00BD3441" w:rsidRPr="00AF4216" w:rsidRDefault="00E504D2" w:rsidP="00EF5772">
            <w:pPr>
              <w:pStyle w:val="ListParagraph"/>
              <w:numPr>
                <w:ilvl w:val="0"/>
                <w:numId w:val="31"/>
              </w:numPr>
              <w:spacing w:after="200"/>
              <w:rPr>
                <w:rFonts w:cs="Arial"/>
                <w:sz w:val="22"/>
              </w:rPr>
            </w:pPr>
            <w:r w:rsidRPr="00AF4216">
              <w:rPr>
                <w:rFonts w:cs="Arial"/>
                <w:sz w:val="22"/>
              </w:rPr>
              <w:t>Assist the group in achieving its purpose</w:t>
            </w:r>
          </w:p>
          <w:p w14:paraId="3239A794" w14:textId="77777777" w:rsidR="00E504D2" w:rsidRPr="00AF4216" w:rsidRDefault="00E504D2" w:rsidP="00EF5772">
            <w:pPr>
              <w:pStyle w:val="ListParagraph"/>
              <w:numPr>
                <w:ilvl w:val="0"/>
                <w:numId w:val="31"/>
              </w:numPr>
              <w:spacing w:after="200"/>
              <w:rPr>
                <w:rFonts w:cs="Arial"/>
                <w:sz w:val="22"/>
              </w:rPr>
            </w:pPr>
            <w:r w:rsidRPr="00AF4216">
              <w:rPr>
                <w:rFonts w:cs="Arial"/>
                <w:sz w:val="22"/>
              </w:rPr>
              <w:t>Take responsibility for timekeeping or posting information</w:t>
            </w:r>
          </w:p>
          <w:p w14:paraId="68DEA783" w14:textId="77777777" w:rsidR="00E504D2" w:rsidRPr="00AF4216" w:rsidRDefault="00E504D2" w:rsidP="00EF5772">
            <w:pPr>
              <w:pStyle w:val="ListParagraph"/>
              <w:numPr>
                <w:ilvl w:val="0"/>
                <w:numId w:val="31"/>
              </w:numPr>
              <w:spacing w:after="200"/>
              <w:rPr>
                <w:rFonts w:cs="Arial"/>
                <w:sz w:val="22"/>
              </w:rPr>
            </w:pPr>
            <w:r w:rsidRPr="00AF4216">
              <w:rPr>
                <w:rFonts w:cs="Arial"/>
                <w:sz w:val="22"/>
              </w:rPr>
              <w:t>Promotes all participants’ voices</w:t>
            </w:r>
          </w:p>
          <w:p w14:paraId="40CD491F" w14:textId="77777777" w:rsidR="00E504D2" w:rsidRPr="00AF4216" w:rsidRDefault="00E504D2" w:rsidP="00EF5772">
            <w:pPr>
              <w:pStyle w:val="ListParagraph"/>
              <w:numPr>
                <w:ilvl w:val="0"/>
                <w:numId w:val="31"/>
              </w:numPr>
              <w:spacing w:after="200"/>
              <w:rPr>
                <w:rFonts w:cs="Arial"/>
                <w:sz w:val="22"/>
              </w:rPr>
            </w:pPr>
            <w:r w:rsidRPr="00AF4216">
              <w:rPr>
                <w:rFonts w:cs="Arial"/>
                <w:sz w:val="22"/>
              </w:rPr>
              <w:t>Helps to resolve conflicts</w:t>
            </w:r>
          </w:p>
        </w:tc>
        <w:tc>
          <w:tcPr>
            <w:tcW w:w="3405" w:type="dxa"/>
          </w:tcPr>
          <w:p w14:paraId="1E7AFFC2" w14:textId="77777777" w:rsidR="00BD3441" w:rsidRPr="00AF4216" w:rsidRDefault="00E504D2" w:rsidP="00EF5772">
            <w:pPr>
              <w:pStyle w:val="ListParagraph"/>
              <w:numPr>
                <w:ilvl w:val="0"/>
                <w:numId w:val="31"/>
              </w:numPr>
              <w:spacing w:after="200"/>
              <w:rPr>
                <w:rFonts w:cs="Arial"/>
                <w:sz w:val="22"/>
              </w:rPr>
            </w:pPr>
            <w:r w:rsidRPr="00AF4216">
              <w:rPr>
                <w:rFonts w:cs="Arial"/>
                <w:sz w:val="22"/>
              </w:rPr>
              <w:t>Think like a designer – involve participants in the flow of the meeting</w:t>
            </w:r>
          </w:p>
          <w:p w14:paraId="6FB2729E" w14:textId="77777777" w:rsidR="00E504D2" w:rsidRPr="00AF4216" w:rsidRDefault="00E504D2" w:rsidP="00EF5772">
            <w:pPr>
              <w:pStyle w:val="ListParagraph"/>
              <w:numPr>
                <w:ilvl w:val="0"/>
                <w:numId w:val="31"/>
              </w:numPr>
              <w:spacing w:after="200"/>
              <w:rPr>
                <w:rFonts w:cs="Arial"/>
                <w:sz w:val="22"/>
              </w:rPr>
            </w:pPr>
            <w:r w:rsidRPr="00AF4216">
              <w:rPr>
                <w:rFonts w:cs="Arial"/>
                <w:sz w:val="22"/>
              </w:rPr>
              <w:t>Describe what you see and hear when impasses arise</w:t>
            </w:r>
          </w:p>
          <w:p w14:paraId="2BE3F9A2" w14:textId="77777777" w:rsidR="00E504D2" w:rsidRPr="00AF4216" w:rsidRDefault="00E504D2" w:rsidP="00EF5772">
            <w:pPr>
              <w:pStyle w:val="ListParagraph"/>
              <w:numPr>
                <w:ilvl w:val="0"/>
                <w:numId w:val="31"/>
              </w:numPr>
              <w:spacing w:after="200"/>
              <w:rPr>
                <w:rFonts w:cs="Arial"/>
                <w:sz w:val="22"/>
              </w:rPr>
            </w:pPr>
            <w:r w:rsidRPr="00AF4216">
              <w:rPr>
                <w:rFonts w:cs="Arial"/>
                <w:sz w:val="22"/>
              </w:rPr>
              <w:t>Work to make sure everyone’s voice counts</w:t>
            </w:r>
          </w:p>
        </w:tc>
      </w:tr>
    </w:tbl>
    <w:p w14:paraId="13465608" w14:textId="6CB93FC0" w:rsidR="00433969" w:rsidRPr="009F7034" w:rsidRDefault="00AE3620" w:rsidP="00433969">
      <w:pPr>
        <w:pStyle w:val="Heading1"/>
      </w:pPr>
      <w:bookmarkStart w:id="68" w:name="_Toc443503843"/>
      <w:r>
        <w:lastRenderedPageBreak/>
        <w:t>Execute</w:t>
      </w:r>
      <w:bookmarkEnd w:id="68"/>
    </w:p>
    <w:p w14:paraId="452FC7D1" w14:textId="30C0F7D1" w:rsidR="00217094" w:rsidRPr="00905C27" w:rsidRDefault="00905C27" w:rsidP="00433969">
      <w:pPr>
        <w:spacing w:after="200"/>
      </w:pPr>
      <w:r>
        <w:rPr>
          <w:b/>
        </w:rPr>
        <w:t>Making Decisions</w:t>
      </w:r>
    </w:p>
    <w:p w14:paraId="14BCF99F" w14:textId="73D56E87" w:rsidR="00905C27" w:rsidRPr="00ED62F8" w:rsidRDefault="00905C27" w:rsidP="00433969">
      <w:pPr>
        <w:spacing w:after="200"/>
        <w:rPr>
          <w:sz w:val="22"/>
        </w:rPr>
      </w:pPr>
      <w:r w:rsidRPr="00ED62F8">
        <w:rPr>
          <w:sz w:val="22"/>
        </w:rPr>
        <w:t>Meetings can be a crucial tool in helping to make well-founded decisions for an organization. It is important to make sure that when using a meeting to make decisions the group is explicit regarding:</w:t>
      </w:r>
    </w:p>
    <w:p w14:paraId="5DFE16B8" w14:textId="0D0E497F" w:rsidR="00905C27" w:rsidRPr="00ED62F8" w:rsidRDefault="00905C27" w:rsidP="00905C27">
      <w:pPr>
        <w:pStyle w:val="ListParagraph"/>
        <w:numPr>
          <w:ilvl w:val="0"/>
          <w:numId w:val="43"/>
        </w:numPr>
        <w:spacing w:after="200"/>
        <w:rPr>
          <w:sz w:val="22"/>
        </w:rPr>
      </w:pPr>
      <w:r w:rsidRPr="00ED62F8">
        <w:rPr>
          <w:sz w:val="22"/>
        </w:rPr>
        <w:t>Who is making the decisions</w:t>
      </w:r>
    </w:p>
    <w:p w14:paraId="782634D8" w14:textId="2903D6C8" w:rsidR="00905C27" w:rsidRPr="00ED62F8" w:rsidRDefault="00905C27" w:rsidP="00905C27">
      <w:pPr>
        <w:pStyle w:val="ListParagraph"/>
        <w:numPr>
          <w:ilvl w:val="0"/>
          <w:numId w:val="43"/>
        </w:numPr>
        <w:spacing w:after="200"/>
        <w:rPr>
          <w:sz w:val="22"/>
        </w:rPr>
      </w:pPr>
      <w:r w:rsidRPr="00ED62F8">
        <w:rPr>
          <w:sz w:val="22"/>
        </w:rPr>
        <w:t>How they will make the decisions</w:t>
      </w:r>
    </w:p>
    <w:p w14:paraId="6CC64D02" w14:textId="13536EB5" w:rsidR="00905C27" w:rsidRPr="00ED62F8" w:rsidRDefault="00905C27" w:rsidP="00905C27">
      <w:pPr>
        <w:pStyle w:val="ListParagraph"/>
        <w:numPr>
          <w:ilvl w:val="0"/>
          <w:numId w:val="43"/>
        </w:numPr>
        <w:spacing w:after="200"/>
        <w:rPr>
          <w:sz w:val="22"/>
        </w:rPr>
      </w:pPr>
      <w:r w:rsidRPr="00ED62F8">
        <w:rPr>
          <w:sz w:val="22"/>
        </w:rPr>
        <w:t>What they are deciding</w:t>
      </w:r>
    </w:p>
    <w:p w14:paraId="3CFA479F" w14:textId="77777777" w:rsidR="00AE3620" w:rsidRPr="00217094" w:rsidRDefault="00AE3620" w:rsidP="00433969">
      <w:pPr>
        <w:spacing w:after="200"/>
        <w:rPr>
          <w:rFonts w:cs="Arial"/>
          <w:b/>
          <w:sz w:val="22"/>
        </w:rPr>
      </w:pPr>
      <w:r w:rsidRPr="00217094">
        <w:rPr>
          <w:b/>
        </w:rPr>
        <w:t>Navigating Meeting Pitfalls</w:t>
      </w:r>
    </w:p>
    <w:p w14:paraId="12AD69F7" w14:textId="77777777" w:rsidR="00433969" w:rsidRPr="00AF4216" w:rsidRDefault="00433969" w:rsidP="00433969">
      <w:pPr>
        <w:spacing w:after="200"/>
        <w:rPr>
          <w:rFonts w:cs="Arial"/>
          <w:sz w:val="22"/>
        </w:rPr>
      </w:pPr>
      <w:r w:rsidRPr="00AF4216">
        <w:rPr>
          <w:rFonts w:cs="Arial"/>
          <w:sz w:val="22"/>
        </w:rPr>
        <w:t xml:space="preserve">Even when everyone is aware of their roles and responsibilities and there is a great facilitator to move the discussion forward – pitfalls, deadlocks, and impasses can happen in meetings. </w:t>
      </w:r>
    </w:p>
    <w:p w14:paraId="21C6DDB5" w14:textId="77777777" w:rsidR="00433969" w:rsidRPr="00AF4216" w:rsidRDefault="00433969" w:rsidP="00433969">
      <w:pPr>
        <w:spacing w:after="200"/>
        <w:rPr>
          <w:rFonts w:cs="Arial"/>
          <w:i/>
          <w:sz w:val="22"/>
        </w:rPr>
      </w:pPr>
      <w:r w:rsidRPr="00AF4216">
        <w:rPr>
          <w:rFonts w:cs="Arial"/>
          <w:i/>
          <w:sz w:val="22"/>
        </w:rPr>
        <w:t>What have you found to be helpful to navigating out of meeting pitfalls?</w:t>
      </w:r>
    </w:p>
    <w:p w14:paraId="65342C56" w14:textId="77777777" w:rsidR="00433969" w:rsidRPr="00AF4216" w:rsidRDefault="00433969">
      <w:pPr>
        <w:spacing w:after="200"/>
        <w:rPr>
          <w:rFonts w:cs="Arial"/>
          <w:i/>
          <w:sz w:val="22"/>
        </w:rPr>
      </w:pPr>
    </w:p>
    <w:p w14:paraId="1D95D94E" w14:textId="77777777" w:rsidR="00433969" w:rsidRPr="00AF4216" w:rsidRDefault="00433969">
      <w:pPr>
        <w:spacing w:after="200"/>
        <w:rPr>
          <w:rFonts w:cs="Arial"/>
          <w:i/>
          <w:sz w:val="22"/>
        </w:rPr>
      </w:pPr>
    </w:p>
    <w:p w14:paraId="18BE34B1" w14:textId="77777777" w:rsidR="00433969" w:rsidRPr="00AF4216" w:rsidRDefault="00433969">
      <w:pPr>
        <w:spacing w:after="200"/>
        <w:rPr>
          <w:rFonts w:cs="Arial"/>
          <w:i/>
          <w:sz w:val="22"/>
        </w:rPr>
      </w:pPr>
    </w:p>
    <w:p w14:paraId="4C519C83" w14:textId="77777777" w:rsidR="00433969" w:rsidRPr="00AF4216" w:rsidRDefault="00433969">
      <w:pPr>
        <w:spacing w:after="200"/>
        <w:rPr>
          <w:rFonts w:cs="Arial"/>
          <w:i/>
          <w:sz w:val="22"/>
        </w:rPr>
      </w:pPr>
    </w:p>
    <w:p w14:paraId="71EE1B4A" w14:textId="77777777" w:rsidR="00433969" w:rsidRPr="00AF4216" w:rsidRDefault="00433969" w:rsidP="00433969">
      <w:pPr>
        <w:spacing w:after="200"/>
        <w:rPr>
          <w:rFonts w:cs="Arial"/>
          <w:b/>
          <w:sz w:val="22"/>
        </w:rPr>
      </w:pPr>
    </w:p>
    <w:p w14:paraId="5699CD95" w14:textId="77777777" w:rsidR="00433969" w:rsidRPr="00AF4216" w:rsidRDefault="00433969" w:rsidP="00433969">
      <w:pPr>
        <w:spacing w:after="200"/>
        <w:rPr>
          <w:rFonts w:cs="Arial"/>
          <w:b/>
          <w:sz w:val="22"/>
        </w:rPr>
      </w:pPr>
      <w:r w:rsidRPr="00AF4216">
        <w:rPr>
          <w:rFonts w:cs="Arial"/>
          <w:b/>
          <w:sz w:val="22"/>
        </w:rPr>
        <w:t>Navigating Meeting Pitfalls</w:t>
      </w:r>
    </w:p>
    <w:tbl>
      <w:tblPr>
        <w:tblStyle w:val="TableGrid"/>
        <w:tblW w:w="0" w:type="auto"/>
        <w:jc w:val="center"/>
        <w:tblLook w:val="04A0" w:firstRow="1" w:lastRow="0" w:firstColumn="1" w:lastColumn="0" w:noHBand="0" w:noVBand="1"/>
      </w:tblPr>
      <w:tblGrid>
        <w:gridCol w:w="4675"/>
        <w:gridCol w:w="4675"/>
      </w:tblGrid>
      <w:tr w:rsidR="00433969" w:rsidRPr="009F7034" w14:paraId="389777BA" w14:textId="77777777" w:rsidTr="00433969">
        <w:trPr>
          <w:jc w:val="center"/>
        </w:trPr>
        <w:tc>
          <w:tcPr>
            <w:tcW w:w="4675" w:type="dxa"/>
            <w:shd w:val="clear" w:color="auto" w:fill="EEECE1" w:themeFill="background2"/>
          </w:tcPr>
          <w:p w14:paraId="6570B5F4" w14:textId="77777777" w:rsidR="00433969" w:rsidRPr="00AF4216" w:rsidRDefault="00433969" w:rsidP="00F15937">
            <w:pPr>
              <w:rPr>
                <w:rFonts w:cs="Arial"/>
                <w:sz w:val="22"/>
              </w:rPr>
            </w:pPr>
            <w:r w:rsidRPr="00AF4216">
              <w:rPr>
                <w:rFonts w:cs="Arial"/>
                <w:b/>
                <w:bCs/>
                <w:sz w:val="22"/>
              </w:rPr>
              <w:t>Problem</w:t>
            </w:r>
          </w:p>
        </w:tc>
        <w:tc>
          <w:tcPr>
            <w:tcW w:w="4675" w:type="dxa"/>
            <w:shd w:val="clear" w:color="auto" w:fill="EEECE1" w:themeFill="background2"/>
          </w:tcPr>
          <w:p w14:paraId="30012FE7" w14:textId="77777777" w:rsidR="00433969" w:rsidRPr="00AF4216" w:rsidRDefault="00433969" w:rsidP="00F15937">
            <w:pPr>
              <w:rPr>
                <w:rFonts w:cs="Arial"/>
                <w:sz w:val="22"/>
              </w:rPr>
            </w:pPr>
            <w:r w:rsidRPr="00AF4216">
              <w:rPr>
                <w:rFonts w:cs="Arial"/>
                <w:b/>
                <w:bCs/>
                <w:sz w:val="22"/>
              </w:rPr>
              <w:t>Helpful Action</w:t>
            </w:r>
          </w:p>
        </w:tc>
      </w:tr>
      <w:tr w:rsidR="00433969" w:rsidRPr="009F7034" w14:paraId="05B8EDE4" w14:textId="77777777" w:rsidTr="00433969">
        <w:trPr>
          <w:jc w:val="center"/>
        </w:trPr>
        <w:tc>
          <w:tcPr>
            <w:tcW w:w="4675" w:type="dxa"/>
          </w:tcPr>
          <w:p w14:paraId="25D8E700" w14:textId="77777777" w:rsidR="00433969" w:rsidRPr="00AF4216" w:rsidRDefault="00433969" w:rsidP="00F15937">
            <w:pPr>
              <w:rPr>
                <w:rFonts w:cs="Arial"/>
                <w:sz w:val="22"/>
              </w:rPr>
            </w:pPr>
            <w:r w:rsidRPr="00AF4216">
              <w:rPr>
                <w:rFonts w:cs="Arial"/>
                <w:sz w:val="22"/>
              </w:rPr>
              <w:t>One person constantly talks</w:t>
            </w:r>
          </w:p>
        </w:tc>
        <w:tc>
          <w:tcPr>
            <w:tcW w:w="4675" w:type="dxa"/>
          </w:tcPr>
          <w:p w14:paraId="0D22A8F8" w14:textId="77777777" w:rsidR="00433969" w:rsidRPr="00AF4216" w:rsidRDefault="00433969" w:rsidP="00F15937">
            <w:pPr>
              <w:rPr>
                <w:rFonts w:cs="Arial"/>
                <w:sz w:val="22"/>
              </w:rPr>
            </w:pPr>
            <w:r w:rsidRPr="00AF4216">
              <w:rPr>
                <w:rFonts w:cs="Arial"/>
                <w:sz w:val="22"/>
              </w:rPr>
              <w:t>Paraphrase their message, ask for confirmation, ask for other opinions</w:t>
            </w:r>
          </w:p>
        </w:tc>
      </w:tr>
      <w:tr w:rsidR="00433969" w:rsidRPr="009F7034" w14:paraId="63908DF5" w14:textId="77777777" w:rsidTr="00433969">
        <w:trPr>
          <w:jc w:val="center"/>
        </w:trPr>
        <w:tc>
          <w:tcPr>
            <w:tcW w:w="4675" w:type="dxa"/>
          </w:tcPr>
          <w:p w14:paraId="228AF55C" w14:textId="77777777" w:rsidR="00433969" w:rsidRPr="00AF4216" w:rsidRDefault="00433969" w:rsidP="00F15937">
            <w:pPr>
              <w:rPr>
                <w:rFonts w:cs="Arial"/>
                <w:sz w:val="22"/>
              </w:rPr>
            </w:pPr>
            <w:r w:rsidRPr="00AF4216">
              <w:rPr>
                <w:rFonts w:cs="Arial"/>
                <w:sz w:val="22"/>
              </w:rPr>
              <w:t>Two people argue while others remain silent</w:t>
            </w:r>
          </w:p>
        </w:tc>
        <w:tc>
          <w:tcPr>
            <w:tcW w:w="4675" w:type="dxa"/>
          </w:tcPr>
          <w:p w14:paraId="47F3805F" w14:textId="77777777" w:rsidR="00433969" w:rsidRPr="00AF4216" w:rsidRDefault="00433969" w:rsidP="00F15937">
            <w:pPr>
              <w:rPr>
                <w:rFonts w:cs="Arial"/>
                <w:sz w:val="22"/>
              </w:rPr>
            </w:pPr>
            <w:r w:rsidRPr="00AF4216">
              <w:rPr>
                <w:rFonts w:cs="Arial"/>
                <w:sz w:val="22"/>
              </w:rPr>
              <w:t>“I think we know your viewpoints. I’d like to hear what others have to say.”</w:t>
            </w:r>
          </w:p>
        </w:tc>
      </w:tr>
      <w:tr w:rsidR="00433969" w:rsidRPr="009F7034" w14:paraId="17BF0ADA" w14:textId="77777777" w:rsidTr="00433969">
        <w:trPr>
          <w:jc w:val="center"/>
        </w:trPr>
        <w:tc>
          <w:tcPr>
            <w:tcW w:w="4675" w:type="dxa"/>
          </w:tcPr>
          <w:p w14:paraId="3BA2DADA" w14:textId="77777777" w:rsidR="00433969" w:rsidRPr="00AF4216" w:rsidRDefault="00433969" w:rsidP="00F15937">
            <w:pPr>
              <w:rPr>
                <w:rFonts w:cs="Arial"/>
                <w:sz w:val="22"/>
              </w:rPr>
            </w:pPr>
            <w:r w:rsidRPr="00AF4216">
              <w:rPr>
                <w:rFonts w:cs="Arial"/>
                <w:sz w:val="22"/>
              </w:rPr>
              <w:t>Two people are locked in conflict</w:t>
            </w:r>
          </w:p>
          <w:p w14:paraId="71B2B7C8" w14:textId="77777777" w:rsidR="00433969" w:rsidRPr="00AF4216" w:rsidRDefault="00433969" w:rsidP="00F15937">
            <w:pPr>
              <w:rPr>
                <w:rFonts w:cs="Arial"/>
                <w:sz w:val="22"/>
              </w:rPr>
            </w:pPr>
          </w:p>
        </w:tc>
        <w:tc>
          <w:tcPr>
            <w:tcW w:w="4675" w:type="dxa"/>
          </w:tcPr>
          <w:p w14:paraId="704164A5" w14:textId="77777777" w:rsidR="00433969" w:rsidRPr="00AF4216" w:rsidRDefault="00433969" w:rsidP="00F15937">
            <w:pPr>
              <w:rPr>
                <w:rFonts w:cs="Arial"/>
                <w:sz w:val="22"/>
              </w:rPr>
            </w:pPr>
            <w:r w:rsidRPr="00AF4216">
              <w:rPr>
                <w:rFonts w:cs="Arial"/>
                <w:sz w:val="22"/>
              </w:rPr>
              <w:t>Ask each person to state their understanding of the other person’s viewpoint.</w:t>
            </w:r>
          </w:p>
        </w:tc>
      </w:tr>
      <w:tr w:rsidR="00433969" w:rsidRPr="009F7034" w14:paraId="10C709E0" w14:textId="77777777" w:rsidTr="00433969">
        <w:trPr>
          <w:jc w:val="center"/>
        </w:trPr>
        <w:tc>
          <w:tcPr>
            <w:tcW w:w="4675" w:type="dxa"/>
          </w:tcPr>
          <w:p w14:paraId="170FF8E2" w14:textId="77777777" w:rsidR="00433969" w:rsidRPr="00AF4216" w:rsidRDefault="00433969" w:rsidP="00F15937">
            <w:pPr>
              <w:rPr>
                <w:rFonts w:cs="Arial"/>
                <w:sz w:val="22"/>
              </w:rPr>
            </w:pPr>
            <w:r w:rsidRPr="00AF4216">
              <w:rPr>
                <w:rFonts w:cs="Arial"/>
                <w:sz w:val="22"/>
              </w:rPr>
              <w:t>The group is off on a tangent</w:t>
            </w:r>
          </w:p>
          <w:p w14:paraId="5ACBA59B" w14:textId="77777777" w:rsidR="00433969" w:rsidRPr="00AF4216" w:rsidRDefault="00433969" w:rsidP="00F15937">
            <w:pPr>
              <w:rPr>
                <w:rFonts w:cs="Arial"/>
                <w:sz w:val="22"/>
              </w:rPr>
            </w:pPr>
          </w:p>
        </w:tc>
        <w:tc>
          <w:tcPr>
            <w:tcW w:w="4675" w:type="dxa"/>
          </w:tcPr>
          <w:p w14:paraId="519D0B4A" w14:textId="77777777" w:rsidR="00433969" w:rsidRPr="00AF4216" w:rsidRDefault="00433969" w:rsidP="00F15937">
            <w:pPr>
              <w:rPr>
                <w:rFonts w:cs="Arial"/>
                <w:sz w:val="22"/>
              </w:rPr>
            </w:pPr>
            <w:r w:rsidRPr="00AF4216">
              <w:rPr>
                <w:rFonts w:cs="Arial"/>
                <w:sz w:val="22"/>
              </w:rPr>
              <w:t>“Is this the work we are supposed to be doing now?” Ask everyone’s opinion of this statement.</w:t>
            </w:r>
          </w:p>
        </w:tc>
      </w:tr>
      <w:tr w:rsidR="00433969" w:rsidRPr="009F7034" w14:paraId="55DCC8FA" w14:textId="77777777" w:rsidTr="00433969">
        <w:trPr>
          <w:jc w:val="center"/>
        </w:trPr>
        <w:tc>
          <w:tcPr>
            <w:tcW w:w="4675" w:type="dxa"/>
          </w:tcPr>
          <w:p w14:paraId="3ED290BF" w14:textId="77777777" w:rsidR="00433969" w:rsidRPr="00AF4216" w:rsidRDefault="00433969" w:rsidP="00F15937">
            <w:pPr>
              <w:rPr>
                <w:rFonts w:cs="Arial"/>
                <w:sz w:val="22"/>
              </w:rPr>
            </w:pPr>
            <w:r w:rsidRPr="00AF4216">
              <w:rPr>
                <w:rFonts w:cs="Arial"/>
                <w:sz w:val="22"/>
              </w:rPr>
              <w:t>The group is deadlocked and unable to make a decision</w:t>
            </w:r>
          </w:p>
        </w:tc>
        <w:tc>
          <w:tcPr>
            <w:tcW w:w="4675" w:type="dxa"/>
          </w:tcPr>
          <w:p w14:paraId="2F07B5F8" w14:textId="77777777" w:rsidR="00433969" w:rsidRPr="00AF4216" w:rsidRDefault="00433969" w:rsidP="00F15937">
            <w:pPr>
              <w:rPr>
                <w:rFonts w:cs="Arial"/>
                <w:sz w:val="22"/>
              </w:rPr>
            </w:pPr>
            <w:r w:rsidRPr="00AF4216">
              <w:rPr>
                <w:rFonts w:cs="Arial"/>
                <w:sz w:val="22"/>
              </w:rPr>
              <w:t>“What would you like to do about the deadlock we are facing?”</w:t>
            </w:r>
          </w:p>
        </w:tc>
      </w:tr>
      <w:tr w:rsidR="00433969" w:rsidRPr="009F7034" w14:paraId="346DB738" w14:textId="77777777" w:rsidTr="00433969">
        <w:trPr>
          <w:jc w:val="center"/>
        </w:trPr>
        <w:tc>
          <w:tcPr>
            <w:tcW w:w="4675" w:type="dxa"/>
          </w:tcPr>
          <w:p w14:paraId="12170F84" w14:textId="77777777" w:rsidR="00433969" w:rsidRPr="00AF4216" w:rsidRDefault="00433969" w:rsidP="00F15937">
            <w:pPr>
              <w:rPr>
                <w:rFonts w:cs="Arial"/>
                <w:sz w:val="22"/>
              </w:rPr>
            </w:pPr>
            <w:r w:rsidRPr="00AF4216">
              <w:rPr>
                <w:rFonts w:cs="Arial"/>
                <w:sz w:val="22"/>
              </w:rPr>
              <w:t>You have an unclear understating of decisions reached or next steps</w:t>
            </w:r>
          </w:p>
        </w:tc>
        <w:tc>
          <w:tcPr>
            <w:tcW w:w="4675" w:type="dxa"/>
          </w:tcPr>
          <w:p w14:paraId="19BAF5A0" w14:textId="77777777" w:rsidR="00433969" w:rsidRPr="00AF4216" w:rsidRDefault="00433969" w:rsidP="00F15937">
            <w:pPr>
              <w:rPr>
                <w:rFonts w:cs="Arial"/>
                <w:sz w:val="22"/>
              </w:rPr>
            </w:pPr>
            <w:r w:rsidRPr="00AF4216">
              <w:rPr>
                <w:rFonts w:cs="Arial"/>
                <w:sz w:val="22"/>
              </w:rPr>
              <w:t>“I’m not clear on what we just decided” or “I don’t know what the next steps are”</w:t>
            </w:r>
          </w:p>
        </w:tc>
      </w:tr>
    </w:tbl>
    <w:p w14:paraId="701AACBE" w14:textId="77777777" w:rsidR="00433969" w:rsidRPr="00AF4216" w:rsidRDefault="00433969">
      <w:pPr>
        <w:spacing w:after="200"/>
        <w:rPr>
          <w:rFonts w:cs="Arial"/>
          <w:i/>
          <w:sz w:val="22"/>
        </w:rPr>
      </w:pPr>
    </w:p>
    <w:p w14:paraId="4A61E737" w14:textId="77777777" w:rsidR="00433969" w:rsidRPr="00AF4216" w:rsidRDefault="00433969">
      <w:pPr>
        <w:spacing w:after="200"/>
        <w:rPr>
          <w:rFonts w:eastAsia="Times New Roman" w:cs="Arial"/>
          <w:b/>
          <w:bCs/>
          <w:sz w:val="36"/>
          <w:szCs w:val="28"/>
        </w:rPr>
      </w:pPr>
      <w:r w:rsidRPr="00AF4216">
        <w:rPr>
          <w:rFonts w:cs="Arial"/>
        </w:rPr>
        <w:br w:type="page"/>
      </w:r>
    </w:p>
    <w:p w14:paraId="28EFFBEE" w14:textId="77777777" w:rsidR="00367D0A" w:rsidRPr="00AF4216" w:rsidRDefault="00367D0A" w:rsidP="00367D0A">
      <w:pPr>
        <w:rPr>
          <w:rFonts w:cs="Arial"/>
          <w:szCs w:val="24"/>
        </w:rPr>
      </w:pPr>
    </w:p>
    <w:p w14:paraId="6E032438" w14:textId="45DC2EBD" w:rsidR="00CC401D" w:rsidRPr="00B53D35" w:rsidRDefault="00AE3620" w:rsidP="00B53D35">
      <w:pPr>
        <w:pStyle w:val="Heading1"/>
      </w:pPr>
      <w:bookmarkStart w:id="69" w:name="_Toc443503844"/>
      <w:r>
        <w:t>Follow Through</w:t>
      </w:r>
      <w:bookmarkEnd w:id="69"/>
    </w:p>
    <w:p w14:paraId="79FA9F44" w14:textId="4E74D4B4" w:rsidR="00813DFD" w:rsidRPr="00ED62F8" w:rsidRDefault="00813DFD" w:rsidP="00905C27">
      <w:pPr>
        <w:rPr>
          <w:sz w:val="22"/>
        </w:rPr>
      </w:pPr>
      <w:r w:rsidRPr="00ED62F8">
        <w:rPr>
          <w:sz w:val="22"/>
        </w:rPr>
        <w:t>To make sure that everyone leaves the meeting on the same page it is important to:</w:t>
      </w:r>
    </w:p>
    <w:p w14:paraId="0185FCC3" w14:textId="02D0597E" w:rsidR="00813DFD" w:rsidRPr="00ED62F8" w:rsidRDefault="00813DFD" w:rsidP="00813DFD">
      <w:pPr>
        <w:pStyle w:val="ListParagraph"/>
        <w:numPr>
          <w:ilvl w:val="0"/>
          <w:numId w:val="44"/>
        </w:numPr>
        <w:rPr>
          <w:sz w:val="22"/>
        </w:rPr>
      </w:pPr>
      <w:r w:rsidRPr="00ED62F8">
        <w:rPr>
          <w:sz w:val="22"/>
        </w:rPr>
        <w:t>Review any decisions made in the meeting</w:t>
      </w:r>
    </w:p>
    <w:p w14:paraId="1EBCDCF1" w14:textId="0B176468" w:rsidR="00813DFD" w:rsidRPr="00ED62F8" w:rsidRDefault="00813DFD" w:rsidP="00813DFD">
      <w:pPr>
        <w:pStyle w:val="ListParagraph"/>
        <w:numPr>
          <w:ilvl w:val="0"/>
          <w:numId w:val="44"/>
        </w:numPr>
        <w:rPr>
          <w:sz w:val="22"/>
        </w:rPr>
      </w:pPr>
      <w:r w:rsidRPr="00ED62F8">
        <w:rPr>
          <w:sz w:val="22"/>
        </w:rPr>
        <w:t>Assign action items and to-do’s for each person in the meeting</w:t>
      </w:r>
    </w:p>
    <w:p w14:paraId="3124F57B" w14:textId="584B2AC9" w:rsidR="00813DFD" w:rsidRPr="00ED62F8" w:rsidRDefault="00813DFD" w:rsidP="00813DFD">
      <w:pPr>
        <w:pStyle w:val="ListParagraph"/>
        <w:numPr>
          <w:ilvl w:val="0"/>
          <w:numId w:val="44"/>
        </w:numPr>
        <w:rPr>
          <w:sz w:val="22"/>
        </w:rPr>
      </w:pPr>
      <w:r w:rsidRPr="00ED62F8">
        <w:rPr>
          <w:sz w:val="22"/>
        </w:rPr>
        <w:t>Create a road map to reach the next stage in planning your work</w:t>
      </w:r>
    </w:p>
    <w:p w14:paraId="7FCE8752" w14:textId="0A606FE1" w:rsidR="00921573" w:rsidRDefault="00813DFD" w:rsidP="00921573">
      <w:pPr>
        <w:pStyle w:val="ListParagraph"/>
        <w:numPr>
          <w:ilvl w:val="0"/>
          <w:numId w:val="44"/>
        </w:numPr>
        <w:rPr>
          <w:sz w:val="22"/>
        </w:rPr>
      </w:pPr>
      <w:r w:rsidRPr="00ED62F8">
        <w:rPr>
          <w:sz w:val="22"/>
        </w:rPr>
        <w:t>Take time to reflect on your meeting and gather feedback about the meeting process</w:t>
      </w:r>
    </w:p>
    <w:p w14:paraId="2AF9F5AF" w14:textId="77777777" w:rsidR="00B53D35" w:rsidRDefault="00B53D35" w:rsidP="00B53D35">
      <w:pPr>
        <w:rPr>
          <w:sz w:val="22"/>
        </w:rPr>
      </w:pPr>
    </w:p>
    <w:p w14:paraId="27824E70" w14:textId="77777777" w:rsidR="00B53D35" w:rsidRPr="00B53D35" w:rsidRDefault="00B53D35" w:rsidP="00B53D35">
      <w:pPr>
        <w:rPr>
          <w:sz w:val="22"/>
        </w:rPr>
      </w:pPr>
    </w:p>
    <w:p w14:paraId="364FFEB6" w14:textId="77777777" w:rsidR="00921573" w:rsidRPr="00ED62F8" w:rsidRDefault="00921573" w:rsidP="00AF4216">
      <w:pPr>
        <w:pStyle w:val="Heading1"/>
        <w:rPr>
          <w:rFonts w:eastAsia="Calibri" w:cs="Times New Roman"/>
          <w:bCs w:val="0"/>
          <w:noProof w:val="0"/>
          <w:sz w:val="22"/>
          <w:szCs w:val="22"/>
        </w:rPr>
      </w:pPr>
    </w:p>
    <w:p w14:paraId="1BB98854" w14:textId="4DB13479" w:rsidR="00921573" w:rsidRPr="007458C7" w:rsidRDefault="00921573" w:rsidP="00AF4216">
      <w:pPr>
        <w:pStyle w:val="Heading1"/>
        <w:rPr>
          <w:rFonts w:eastAsia="Calibri" w:cs="Times New Roman"/>
          <w:bCs w:val="0"/>
          <w:noProof w:val="0"/>
          <w:szCs w:val="22"/>
        </w:rPr>
      </w:pPr>
      <w:bookmarkStart w:id="70" w:name="_Toc443503845"/>
      <w:r w:rsidRPr="007458C7">
        <w:rPr>
          <w:rFonts w:eastAsia="Calibri" w:cs="Times New Roman"/>
          <w:bCs w:val="0"/>
          <w:noProof w:val="0"/>
          <w:szCs w:val="22"/>
        </w:rPr>
        <w:t>Establish Ground Rules</w:t>
      </w:r>
      <w:bookmarkEnd w:id="70"/>
    </w:p>
    <w:p w14:paraId="1FF798E6" w14:textId="1E623A65" w:rsidR="00ED62F8" w:rsidRPr="00ED62F8" w:rsidRDefault="00921573" w:rsidP="00921573">
      <w:pPr>
        <w:pStyle w:val="NormalDS"/>
        <w:rPr>
          <w:sz w:val="22"/>
        </w:rPr>
      </w:pPr>
      <w:r w:rsidRPr="00ED62F8">
        <w:rPr>
          <w:sz w:val="22"/>
        </w:rPr>
        <w:t>All teams have norm</w:t>
      </w:r>
      <w:r w:rsidR="00BB228A" w:rsidRPr="00ED62F8">
        <w:rPr>
          <w:sz w:val="22"/>
        </w:rPr>
        <w:t>s – the unwritten and written rules of how you can behave in meetings. Establishing norms with groups that frequently meet, help t</w:t>
      </w:r>
      <w:r w:rsidR="00ED62F8" w:rsidRPr="00ED62F8">
        <w:rPr>
          <w:sz w:val="22"/>
        </w:rPr>
        <w:t>o ensure there is a reliable process for getting work done together</w:t>
      </w:r>
      <w:r w:rsidR="00BB228A" w:rsidRPr="00ED62F8">
        <w:rPr>
          <w:sz w:val="22"/>
        </w:rPr>
        <w:t xml:space="preserve">. Ground rules set the stage and expectations for each participant and allow everyone to maintain accountability for achieving the goal and purpose of each meeting. </w:t>
      </w:r>
    </w:p>
    <w:p w14:paraId="3966F4C1" w14:textId="77777777" w:rsidR="00ED62F8" w:rsidRPr="00ED62F8" w:rsidRDefault="00ED62F8" w:rsidP="00921573">
      <w:pPr>
        <w:pStyle w:val="NormalDS"/>
        <w:rPr>
          <w:sz w:val="22"/>
        </w:rPr>
      </w:pPr>
    </w:p>
    <w:p w14:paraId="3DC87591" w14:textId="6416FE81" w:rsidR="00ED62F8" w:rsidRPr="00ED62F8" w:rsidRDefault="00ED62F8" w:rsidP="00921573">
      <w:pPr>
        <w:pStyle w:val="NormalDS"/>
        <w:rPr>
          <w:i/>
          <w:sz w:val="22"/>
        </w:rPr>
      </w:pPr>
      <w:r w:rsidRPr="00ED62F8">
        <w:rPr>
          <w:i/>
          <w:sz w:val="22"/>
        </w:rPr>
        <w:t>What are some ground rules that you have found useful at your meetings?</w:t>
      </w:r>
    </w:p>
    <w:p w14:paraId="4E531344" w14:textId="77777777" w:rsidR="00ED62F8" w:rsidRDefault="00ED62F8" w:rsidP="00921573">
      <w:pPr>
        <w:pStyle w:val="NormalDS"/>
        <w:rPr>
          <w:i/>
        </w:rPr>
      </w:pPr>
    </w:p>
    <w:p w14:paraId="612E7CCB" w14:textId="77777777" w:rsidR="00ED62F8" w:rsidRDefault="00ED62F8" w:rsidP="00921573">
      <w:pPr>
        <w:pStyle w:val="NormalDS"/>
        <w:rPr>
          <w:i/>
        </w:rPr>
      </w:pPr>
    </w:p>
    <w:p w14:paraId="4F766118" w14:textId="77777777" w:rsidR="00ED62F8" w:rsidRDefault="00ED62F8" w:rsidP="00921573">
      <w:pPr>
        <w:pStyle w:val="NormalDS"/>
        <w:rPr>
          <w:i/>
        </w:rPr>
      </w:pPr>
    </w:p>
    <w:p w14:paraId="0B77BE66" w14:textId="77777777" w:rsidR="00ED62F8" w:rsidRDefault="00ED62F8" w:rsidP="00921573">
      <w:pPr>
        <w:pStyle w:val="NormalDS"/>
        <w:rPr>
          <w:i/>
        </w:rPr>
      </w:pPr>
    </w:p>
    <w:p w14:paraId="0BCFF905" w14:textId="77777777" w:rsidR="00ED62F8" w:rsidRPr="00ED62F8" w:rsidRDefault="00ED62F8" w:rsidP="00921573">
      <w:pPr>
        <w:pStyle w:val="NormalDS"/>
      </w:pPr>
    </w:p>
    <w:p w14:paraId="20BA870D" w14:textId="78B16A72" w:rsidR="00AE3620" w:rsidRPr="00921573" w:rsidRDefault="00AE3620" w:rsidP="00921573">
      <w:pPr>
        <w:pStyle w:val="NormalDS"/>
        <w:rPr>
          <w:ins w:id="71" w:author="New-Cater,Victoria" w:date="2016-02-17T18:06:00Z"/>
        </w:rPr>
      </w:pPr>
      <w:r>
        <w:br w:type="page"/>
      </w:r>
    </w:p>
    <w:p w14:paraId="77B69E86" w14:textId="77777777" w:rsidR="00FB46CD" w:rsidRPr="00FB46CD" w:rsidRDefault="00FB46CD">
      <w:pPr>
        <w:pPrChange w:id="72" w:author="New-Cater,Victoria" w:date="2016-02-17T18:06:00Z">
          <w:pPr>
            <w:pStyle w:val="Heading1"/>
          </w:pPr>
        </w:pPrChange>
      </w:pPr>
    </w:p>
    <w:p w14:paraId="6B01FDF2" w14:textId="29035DDA" w:rsidR="003D1237" w:rsidRPr="00897B2D" w:rsidRDefault="00F52A2C" w:rsidP="003D1237">
      <w:pPr>
        <w:pStyle w:val="Heading1"/>
      </w:pPr>
      <w:bookmarkStart w:id="73" w:name="_Toc443503846"/>
      <w:r>
        <w:t xml:space="preserve">Example </w:t>
      </w:r>
      <w:r w:rsidR="003D1237" w:rsidRPr="00897B2D">
        <w:t>Monthl</w:t>
      </w:r>
      <w:bookmarkEnd w:id="73"/>
      <w:r>
        <w:t>y Operations Meeting</w:t>
      </w:r>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3D1237" w:rsidRPr="00897B2D" w14:paraId="2D64563C" w14:textId="77777777" w:rsidTr="003D1237">
        <w:trPr>
          <w:trHeight w:val="621"/>
        </w:trPr>
        <w:tc>
          <w:tcPr>
            <w:tcW w:w="5106" w:type="dxa"/>
          </w:tcPr>
          <w:p w14:paraId="4678288C" w14:textId="1574C77A" w:rsidR="003D1237" w:rsidRPr="00897B2D" w:rsidRDefault="00C17D29" w:rsidP="003D1237">
            <w:pPr>
              <w:pStyle w:val="Heading1"/>
              <w:outlineLvl w:val="0"/>
              <w:rPr>
                <w:sz w:val="19"/>
                <w:szCs w:val="19"/>
              </w:rPr>
            </w:pPr>
            <w:bookmarkStart w:id="74" w:name="_Toc443501513"/>
            <w:bookmarkStart w:id="75" w:name="_Toc443503847"/>
            <w:ins w:id="76" w:author="New-Cater,Victoria" w:date="2016-02-17T15:21:00Z">
              <w:r>
                <w:rPr>
                  <w:sz w:val="19"/>
                  <w:szCs w:val="19"/>
                </w:rPr>
                <mc:AlternateContent>
                  <mc:Choice Requires="wps">
                    <w:drawing>
                      <wp:anchor distT="0" distB="0" distL="114300" distR="114300" simplePos="0" relativeHeight="251656192" behindDoc="0" locked="0" layoutInCell="1" allowOverlap="1" wp14:anchorId="3C154DD7" wp14:editId="2BA642ED">
                        <wp:simplePos x="0" y="0"/>
                        <wp:positionH relativeFrom="column">
                          <wp:posOffset>-1905</wp:posOffset>
                        </wp:positionH>
                        <wp:positionV relativeFrom="paragraph">
                          <wp:posOffset>-14605</wp:posOffset>
                        </wp:positionV>
                        <wp:extent cx="6496494" cy="79533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496494" cy="7953375"/>
                                </a:xfrm>
                                <a:prstGeom prst="rect">
                                  <a:avLst/>
                                </a:prstGeom>
                                <a:no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DCA0C6" w14:textId="77777777" w:rsidR="00B53D35" w:rsidRDefault="00B53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54DD7" id="_x0000_t202" coordsize="21600,21600" o:spt="202" path="m,l,21600r21600,l21600,xe">
                        <v:stroke joinstyle="miter"/>
                        <v:path gradientshapeok="t" o:connecttype="rect"/>
                      </v:shapetype>
                      <v:shape id="Text Box 8" o:spid="_x0000_s1026" type="#_x0000_t202" style="position:absolute;margin-left:-.15pt;margin-top:-1.15pt;width:511.55pt;height:626.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" filled="f" strokeweight="1.75pt">
                        <v:textbox>
                          <w:txbxContent>
                            <w:p w14:paraId="03DCA0C6" w14:textId="77777777" w:rsidR="00B53D35" w:rsidRDefault="00B53D35"/>
                          </w:txbxContent>
                        </v:textbox>
                      </v:shape>
                    </w:pict>
                  </mc:Fallback>
                </mc:AlternateContent>
              </w:r>
            </w:ins>
            <w:r w:rsidR="003D1237" w:rsidRPr="00897B2D">
              <w:rPr>
                <w:sz w:val="19"/>
                <w:szCs w:val="19"/>
              </w:rPr>
              <w:t>Monthly Team Meeting</w:t>
            </w:r>
            <w:bookmarkEnd w:id="74"/>
            <w:bookmarkEnd w:id="75"/>
          </w:p>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3D1237" w:rsidRPr="00897B2D" w14:paraId="5C1FA3D7" w14:textId="77777777" w:rsidTr="003D1237">
              <w:sdt>
                <w:sdtPr>
                  <w:rPr>
                    <w:rFonts w:ascii="Arial" w:hAnsi="Arial"/>
                    <w:sz w:val="19"/>
                    <w:szCs w:val="19"/>
                  </w:rPr>
                  <w:alias w:val="Date"/>
                  <w:tag w:val="Date"/>
                  <w:id w:val="-1982833368"/>
                  <w:placeholder>
                    <w:docPart w:val="D3A82018C1FD9248A751AE8EF591986A"/>
                  </w:placeholder>
                  <w:date w:fullDate="2016-03-17T00:00:00Z">
                    <w:dateFormat w:val="MMMM d, yyyy"/>
                    <w:lid w:val="en-US"/>
                    <w:storeMappedDataAs w:val="dateTime"/>
                    <w:calendar w:val="gregorian"/>
                  </w:date>
                </w:sdtPr>
                <w:sdtContent>
                  <w:tc>
                    <w:tcPr>
                      <w:tcW w:w="4989" w:type="dxa"/>
                    </w:tcPr>
                    <w:p w14:paraId="0AB8519D" w14:textId="77777777" w:rsidR="003D1237" w:rsidRPr="00897B2D" w:rsidRDefault="003D1237" w:rsidP="003D1237">
                      <w:pPr>
                        <w:pStyle w:val="MeetingInformation"/>
                        <w:rPr>
                          <w:rFonts w:ascii="Arial" w:hAnsi="Arial"/>
                          <w:sz w:val="19"/>
                          <w:szCs w:val="19"/>
                        </w:rPr>
                      </w:pPr>
                      <w:r w:rsidRPr="00897B2D">
                        <w:rPr>
                          <w:rFonts w:ascii="Arial" w:hAnsi="Arial"/>
                          <w:sz w:val="19"/>
                          <w:szCs w:val="19"/>
                        </w:rPr>
                        <w:t>March 17, 2016</w:t>
                      </w:r>
                    </w:p>
                  </w:tc>
                </w:sdtContent>
              </w:sdt>
            </w:tr>
            <w:tr w:rsidR="003D1237" w:rsidRPr="00897B2D" w14:paraId="779D8515" w14:textId="77777777" w:rsidTr="003D1237">
              <w:tc>
                <w:tcPr>
                  <w:tcW w:w="4989" w:type="dxa"/>
                </w:tcPr>
                <w:p w14:paraId="44DD4499" w14:textId="77777777" w:rsidR="003D1237" w:rsidRPr="00897B2D" w:rsidRDefault="003D1237" w:rsidP="003D1237">
                  <w:pPr>
                    <w:pStyle w:val="MeetingInformation"/>
                    <w:rPr>
                      <w:rFonts w:ascii="Arial" w:hAnsi="Arial"/>
                      <w:sz w:val="19"/>
                      <w:szCs w:val="19"/>
                    </w:rPr>
                  </w:pPr>
                  <w:r w:rsidRPr="00897B2D">
                    <w:rPr>
                      <w:rFonts w:ascii="Arial" w:hAnsi="Arial"/>
                      <w:sz w:val="19"/>
                      <w:szCs w:val="19"/>
                    </w:rPr>
                    <w:t>8:30 – 10:00 AM</w:t>
                  </w:r>
                </w:p>
              </w:tc>
            </w:tr>
            <w:tr w:rsidR="003D1237" w:rsidRPr="00897B2D" w14:paraId="47A88CA4" w14:textId="77777777" w:rsidTr="003D1237">
              <w:tc>
                <w:tcPr>
                  <w:tcW w:w="4989" w:type="dxa"/>
                </w:tcPr>
                <w:p w14:paraId="71077F38" w14:textId="77777777" w:rsidR="003D1237" w:rsidRPr="00897B2D" w:rsidRDefault="003D1237" w:rsidP="003D1237">
                  <w:pPr>
                    <w:pStyle w:val="MeetingInformation"/>
                    <w:rPr>
                      <w:rFonts w:ascii="Arial" w:hAnsi="Arial"/>
                      <w:sz w:val="19"/>
                      <w:szCs w:val="19"/>
                    </w:rPr>
                  </w:pPr>
                  <w:r w:rsidRPr="00897B2D">
                    <w:rPr>
                      <w:rFonts w:ascii="Arial" w:hAnsi="Arial"/>
                      <w:sz w:val="19"/>
                      <w:szCs w:val="19"/>
                    </w:rPr>
                    <w:t>LC3 1314</w:t>
                  </w:r>
                </w:p>
              </w:tc>
            </w:tr>
          </w:tbl>
          <w:p w14:paraId="28284ED0" w14:textId="77777777" w:rsidR="003D1237" w:rsidRPr="00897B2D" w:rsidRDefault="003D1237" w:rsidP="003D12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3D1237" w:rsidRPr="00897B2D" w14:paraId="59D62ED0" w14:textId="77777777" w:rsidTr="003D1237">
        <w:trPr>
          <w:trHeight w:hRule="exact" w:val="343"/>
        </w:trPr>
        <w:tc>
          <w:tcPr>
            <w:tcW w:w="2567" w:type="dxa"/>
            <w:tcBorders>
              <w:top w:val="single" w:sz="4" w:space="0" w:color="auto"/>
              <w:bottom w:val="single" w:sz="4" w:space="0" w:color="auto"/>
            </w:tcBorders>
          </w:tcPr>
          <w:p w14:paraId="7D4CF903" w14:textId="77777777" w:rsidR="003D1237" w:rsidRPr="00897B2D" w:rsidRDefault="003D1237" w:rsidP="003D1237">
            <w:pPr>
              <w:rPr>
                <w:rFonts w:cs="Arial"/>
                <w:b/>
                <w:sz w:val="19"/>
                <w:szCs w:val="19"/>
              </w:rPr>
            </w:pPr>
            <w:r w:rsidRPr="00897B2D">
              <w:rPr>
                <w:rFonts w:cs="Arial"/>
                <w:b/>
                <w:sz w:val="19"/>
                <w:szCs w:val="19"/>
              </w:rPr>
              <w:t xml:space="preserve">Meeting called by: </w:t>
            </w:r>
          </w:p>
        </w:tc>
        <w:tc>
          <w:tcPr>
            <w:tcW w:w="2658" w:type="dxa"/>
            <w:tcBorders>
              <w:top w:val="single" w:sz="4" w:space="0" w:color="auto"/>
              <w:bottom w:val="single" w:sz="4" w:space="0" w:color="auto"/>
            </w:tcBorders>
          </w:tcPr>
          <w:p w14:paraId="0CF9D14B" w14:textId="77777777" w:rsidR="003D1237" w:rsidRPr="00897B2D" w:rsidRDefault="003D1237" w:rsidP="003D1237">
            <w:pPr>
              <w:rPr>
                <w:rFonts w:cs="Arial"/>
                <w:sz w:val="19"/>
                <w:szCs w:val="19"/>
              </w:rPr>
            </w:pPr>
            <w:r w:rsidRPr="00897B2D">
              <w:rPr>
                <w:rFonts w:cs="Arial"/>
                <w:sz w:val="19"/>
                <w:szCs w:val="19"/>
              </w:rPr>
              <w:t>Jane Andrews, Director</w:t>
            </w:r>
          </w:p>
        </w:tc>
        <w:tc>
          <w:tcPr>
            <w:tcW w:w="2444" w:type="dxa"/>
            <w:tcBorders>
              <w:top w:val="single" w:sz="4" w:space="0" w:color="auto"/>
              <w:bottom w:val="single" w:sz="4" w:space="0" w:color="auto"/>
            </w:tcBorders>
          </w:tcPr>
          <w:p w14:paraId="66DEDE9E" w14:textId="77777777" w:rsidR="003D1237" w:rsidRPr="00897B2D" w:rsidRDefault="003D1237" w:rsidP="003D1237">
            <w:pPr>
              <w:rPr>
                <w:rFonts w:cs="Arial"/>
                <w:b/>
                <w:sz w:val="19"/>
                <w:szCs w:val="19"/>
              </w:rPr>
            </w:pPr>
            <w:r w:rsidRPr="00897B2D">
              <w:rPr>
                <w:rFonts w:cs="Arial"/>
                <w:b/>
                <w:sz w:val="19"/>
                <w:szCs w:val="19"/>
              </w:rPr>
              <w:t>Type of Meeting:</w:t>
            </w:r>
          </w:p>
        </w:tc>
        <w:tc>
          <w:tcPr>
            <w:tcW w:w="2555" w:type="dxa"/>
            <w:tcBorders>
              <w:top w:val="single" w:sz="4" w:space="0" w:color="auto"/>
              <w:bottom w:val="single" w:sz="4" w:space="0" w:color="auto"/>
            </w:tcBorders>
          </w:tcPr>
          <w:p w14:paraId="0F0F5255" w14:textId="77777777" w:rsidR="003D1237" w:rsidRPr="00897B2D" w:rsidRDefault="003D1237" w:rsidP="003D1237">
            <w:pPr>
              <w:rPr>
                <w:rFonts w:cs="Arial"/>
                <w:sz w:val="19"/>
                <w:szCs w:val="19"/>
              </w:rPr>
            </w:pPr>
            <w:r w:rsidRPr="00897B2D">
              <w:rPr>
                <w:rFonts w:cs="Arial"/>
                <w:sz w:val="19"/>
                <w:szCs w:val="19"/>
              </w:rPr>
              <w:t>Monthly - Operations</w:t>
            </w:r>
          </w:p>
        </w:tc>
      </w:tr>
      <w:tr w:rsidR="003D1237" w:rsidRPr="00897B2D" w14:paraId="12E0A6AA" w14:textId="77777777" w:rsidTr="003D1237">
        <w:trPr>
          <w:trHeight w:hRule="exact" w:val="271"/>
        </w:trPr>
        <w:tc>
          <w:tcPr>
            <w:tcW w:w="2567" w:type="dxa"/>
            <w:tcBorders>
              <w:top w:val="single" w:sz="4" w:space="0" w:color="auto"/>
              <w:bottom w:val="single" w:sz="4" w:space="0" w:color="auto"/>
            </w:tcBorders>
          </w:tcPr>
          <w:p w14:paraId="08CEDAA6" w14:textId="77777777" w:rsidR="003D1237" w:rsidRPr="00897B2D" w:rsidRDefault="003D1237" w:rsidP="003D1237">
            <w:pPr>
              <w:rPr>
                <w:rFonts w:cs="Arial"/>
                <w:b/>
                <w:sz w:val="19"/>
                <w:szCs w:val="19"/>
              </w:rPr>
            </w:pPr>
            <w:r w:rsidRPr="00897B2D">
              <w:rPr>
                <w:rFonts w:cs="Arial"/>
                <w:b/>
                <w:sz w:val="19"/>
                <w:szCs w:val="19"/>
              </w:rPr>
              <w:t>Facilitator:</w:t>
            </w:r>
          </w:p>
        </w:tc>
        <w:tc>
          <w:tcPr>
            <w:tcW w:w="2658" w:type="dxa"/>
            <w:tcBorders>
              <w:top w:val="single" w:sz="4" w:space="0" w:color="auto"/>
              <w:bottom w:val="single" w:sz="4" w:space="0" w:color="auto"/>
            </w:tcBorders>
          </w:tcPr>
          <w:p w14:paraId="02A6DA2A" w14:textId="77777777" w:rsidR="003D1237" w:rsidRPr="00897B2D" w:rsidRDefault="003D1237" w:rsidP="003D1237">
            <w:pPr>
              <w:rPr>
                <w:rFonts w:cs="Arial"/>
                <w:sz w:val="19"/>
                <w:szCs w:val="19"/>
              </w:rPr>
            </w:pPr>
            <w:r w:rsidRPr="00897B2D">
              <w:rPr>
                <w:rFonts w:cs="Arial"/>
                <w:sz w:val="19"/>
                <w:szCs w:val="19"/>
              </w:rPr>
              <w:t>Frank Davis</w:t>
            </w:r>
          </w:p>
        </w:tc>
        <w:tc>
          <w:tcPr>
            <w:tcW w:w="2444" w:type="dxa"/>
            <w:tcBorders>
              <w:top w:val="single" w:sz="4" w:space="0" w:color="auto"/>
              <w:bottom w:val="single" w:sz="4" w:space="0" w:color="auto"/>
            </w:tcBorders>
          </w:tcPr>
          <w:p w14:paraId="560C3827" w14:textId="77777777" w:rsidR="003D1237" w:rsidRPr="00897B2D" w:rsidRDefault="003D1237" w:rsidP="003D1237">
            <w:pPr>
              <w:rPr>
                <w:rFonts w:cs="Arial"/>
                <w:b/>
                <w:sz w:val="19"/>
                <w:szCs w:val="19"/>
              </w:rPr>
            </w:pPr>
            <w:r w:rsidRPr="00897B2D">
              <w:rPr>
                <w:rFonts w:cs="Arial"/>
                <w:b/>
                <w:sz w:val="19"/>
                <w:szCs w:val="19"/>
              </w:rPr>
              <w:t>Note taker:</w:t>
            </w:r>
          </w:p>
        </w:tc>
        <w:tc>
          <w:tcPr>
            <w:tcW w:w="2555" w:type="dxa"/>
            <w:tcBorders>
              <w:top w:val="single" w:sz="4" w:space="0" w:color="auto"/>
              <w:bottom w:val="single" w:sz="4" w:space="0" w:color="auto"/>
            </w:tcBorders>
          </w:tcPr>
          <w:p w14:paraId="2DD3012B" w14:textId="77777777" w:rsidR="003D1237" w:rsidRPr="00897B2D" w:rsidRDefault="003D1237" w:rsidP="003D1237">
            <w:pPr>
              <w:rPr>
                <w:rFonts w:cs="Arial"/>
                <w:sz w:val="19"/>
                <w:szCs w:val="19"/>
              </w:rPr>
            </w:pPr>
            <w:r w:rsidRPr="00897B2D">
              <w:rPr>
                <w:rFonts w:cs="Arial"/>
                <w:sz w:val="19"/>
                <w:szCs w:val="19"/>
              </w:rPr>
              <w:t>Jose Garcia</w:t>
            </w:r>
          </w:p>
        </w:tc>
      </w:tr>
    </w:tbl>
    <w:p w14:paraId="4F668BA4" w14:textId="77777777" w:rsidR="003D1237" w:rsidRPr="00897B2D" w:rsidRDefault="003D1237" w:rsidP="003D1237">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3D1237" w:rsidRPr="00897B2D" w14:paraId="2831202E" w14:textId="77777777" w:rsidTr="003D1237">
        <w:trPr>
          <w:trHeight w:val="342"/>
        </w:trPr>
        <w:tc>
          <w:tcPr>
            <w:tcW w:w="1800" w:type="dxa"/>
            <w:tcBorders>
              <w:bottom w:val="single" w:sz="4" w:space="0" w:color="auto"/>
            </w:tcBorders>
          </w:tcPr>
          <w:p w14:paraId="2C080226" w14:textId="77777777" w:rsidR="003D1237" w:rsidRPr="00897B2D" w:rsidRDefault="003D1237" w:rsidP="003D1237">
            <w:pPr>
              <w:rPr>
                <w:rFonts w:cs="Arial"/>
                <w:b/>
                <w:sz w:val="19"/>
                <w:szCs w:val="19"/>
              </w:rPr>
            </w:pPr>
            <w:r w:rsidRPr="00897B2D">
              <w:rPr>
                <w:rFonts w:cs="Arial"/>
                <w:b/>
                <w:sz w:val="19"/>
                <w:szCs w:val="19"/>
              </w:rPr>
              <w:t xml:space="preserve">Timekeeper:   </w:t>
            </w:r>
          </w:p>
        </w:tc>
        <w:tc>
          <w:tcPr>
            <w:tcW w:w="8424" w:type="dxa"/>
            <w:tcBorders>
              <w:bottom w:val="single" w:sz="4" w:space="0" w:color="auto"/>
            </w:tcBorders>
            <w:vAlign w:val="bottom"/>
          </w:tcPr>
          <w:p w14:paraId="4A47310A" w14:textId="77777777" w:rsidR="003D1237" w:rsidRPr="00897B2D" w:rsidRDefault="003D1237" w:rsidP="003D1237">
            <w:pPr>
              <w:rPr>
                <w:rFonts w:cs="Arial"/>
                <w:sz w:val="19"/>
                <w:szCs w:val="19"/>
              </w:rPr>
            </w:pPr>
            <w:r w:rsidRPr="00897B2D">
              <w:rPr>
                <w:rFonts w:cs="Arial"/>
                <w:sz w:val="19"/>
                <w:szCs w:val="19"/>
              </w:rPr>
              <w:t>Erika Reynolds</w:t>
            </w:r>
          </w:p>
        </w:tc>
      </w:tr>
      <w:tr w:rsidR="003D1237" w:rsidRPr="00897B2D" w14:paraId="51E23301" w14:textId="77777777" w:rsidTr="003D1237">
        <w:trPr>
          <w:trHeight w:val="288"/>
        </w:trPr>
        <w:tc>
          <w:tcPr>
            <w:tcW w:w="1800" w:type="dxa"/>
            <w:tcBorders>
              <w:top w:val="single" w:sz="4" w:space="0" w:color="auto"/>
              <w:bottom w:val="single" w:sz="4" w:space="0" w:color="auto"/>
            </w:tcBorders>
          </w:tcPr>
          <w:p w14:paraId="7FAC4C7D" w14:textId="77777777" w:rsidR="003D1237" w:rsidRPr="00897B2D" w:rsidRDefault="003D1237" w:rsidP="003D1237">
            <w:pPr>
              <w:rPr>
                <w:rFonts w:cs="Arial"/>
                <w:b/>
                <w:sz w:val="19"/>
                <w:szCs w:val="19"/>
              </w:rPr>
            </w:pPr>
            <w:r w:rsidRPr="00897B2D">
              <w:rPr>
                <w:rFonts w:cs="Arial"/>
                <w:b/>
                <w:sz w:val="19"/>
                <w:szCs w:val="19"/>
              </w:rPr>
              <w:t>Attendees:</w:t>
            </w:r>
          </w:p>
        </w:tc>
        <w:tc>
          <w:tcPr>
            <w:tcW w:w="8424" w:type="dxa"/>
            <w:tcBorders>
              <w:top w:val="single" w:sz="4" w:space="0" w:color="auto"/>
              <w:bottom w:val="single" w:sz="4" w:space="0" w:color="auto"/>
            </w:tcBorders>
            <w:vAlign w:val="bottom"/>
          </w:tcPr>
          <w:p w14:paraId="0FFF5811" w14:textId="77777777" w:rsidR="003D1237" w:rsidRPr="00897B2D" w:rsidRDefault="003D1237" w:rsidP="003D1237">
            <w:pPr>
              <w:rPr>
                <w:rFonts w:cs="Arial"/>
                <w:sz w:val="19"/>
                <w:szCs w:val="19"/>
              </w:rPr>
            </w:pPr>
            <w:r w:rsidRPr="00897B2D">
              <w:rPr>
                <w:rFonts w:cs="Arial"/>
                <w:sz w:val="19"/>
                <w:szCs w:val="19"/>
              </w:rPr>
              <w:t>Salma Cruise, Frank Davis, Jose Garcia, Andy Jackson, Erika Reynolds</w:t>
            </w:r>
          </w:p>
        </w:tc>
      </w:tr>
      <w:tr w:rsidR="003D1237" w:rsidRPr="00897B2D" w14:paraId="113C5D5E" w14:textId="77777777" w:rsidTr="003D1237">
        <w:trPr>
          <w:trHeight w:val="288"/>
        </w:trPr>
        <w:tc>
          <w:tcPr>
            <w:tcW w:w="1800" w:type="dxa"/>
            <w:tcBorders>
              <w:top w:val="single" w:sz="4" w:space="0" w:color="auto"/>
              <w:bottom w:val="single" w:sz="4" w:space="0" w:color="auto"/>
            </w:tcBorders>
          </w:tcPr>
          <w:p w14:paraId="6DCB9B5B" w14:textId="77777777" w:rsidR="003D1237" w:rsidRPr="00897B2D" w:rsidRDefault="003D1237" w:rsidP="003D1237">
            <w:pPr>
              <w:rPr>
                <w:rFonts w:cs="Arial"/>
                <w:b/>
                <w:sz w:val="19"/>
                <w:szCs w:val="19"/>
              </w:rPr>
            </w:pPr>
            <w:r w:rsidRPr="00897B2D">
              <w:rPr>
                <w:rFonts w:cs="Arial"/>
                <w:b/>
                <w:sz w:val="19"/>
                <w:szCs w:val="19"/>
              </w:rPr>
              <w:t>Please review:</w:t>
            </w:r>
          </w:p>
        </w:tc>
        <w:tc>
          <w:tcPr>
            <w:tcW w:w="8424" w:type="dxa"/>
            <w:tcBorders>
              <w:top w:val="single" w:sz="4" w:space="0" w:color="auto"/>
              <w:bottom w:val="single" w:sz="4" w:space="0" w:color="auto"/>
            </w:tcBorders>
            <w:vAlign w:val="bottom"/>
          </w:tcPr>
          <w:p w14:paraId="3713E4C6" w14:textId="77777777" w:rsidR="003D1237" w:rsidRPr="00897B2D" w:rsidRDefault="003D1237" w:rsidP="003D1237">
            <w:pPr>
              <w:rPr>
                <w:rFonts w:cs="Arial"/>
                <w:sz w:val="19"/>
                <w:szCs w:val="19"/>
              </w:rPr>
            </w:pPr>
            <w:r w:rsidRPr="00897B2D">
              <w:rPr>
                <w:rFonts w:cs="Arial"/>
                <w:sz w:val="19"/>
                <w:szCs w:val="19"/>
              </w:rPr>
              <w:t>Attachments: Draft Evaluation Survey, Reporting Software New Requirements Meeting Agenda/Process</w:t>
            </w:r>
          </w:p>
        </w:tc>
      </w:tr>
      <w:tr w:rsidR="003D1237" w:rsidRPr="00897B2D" w14:paraId="2A2AEE2F" w14:textId="77777777" w:rsidTr="003D1237">
        <w:trPr>
          <w:trHeight w:val="125"/>
        </w:trPr>
        <w:tc>
          <w:tcPr>
            <w:tcW w:w="1800" w:type="dxa"/>
            <w:tcBorders>
              <w:top w:val="single" w:sz="4" w:space="0" w:color="auto"/>
              <w:bottom w:val="single" w:sz="4" w:space="0" w:color="auto"/>
            </w:tcBorders>
          </w:tcPr>
          <w:p w14:paraId="53D6A608" w14:textId="77777777" w:rsidR="003D1237" w:rsidRPr="00897B2D" w:rsidRDefault="003D1237" w:rsidP="003D1237">
            <w:pPr>
              <w:rPr>
                <w:rFonts w:cs="Arial"/>
                <w:b/>
                <w:sz w:val="19"/>
                <w:szCs w:val="19"/>
              </w:rPr>
            </w:pPr>
            <w:r w:rsidRPr="00897B2D">
              <w:rPr>
                <w:rFonts w:cs="Arial"/>
                <w:b/>
                <w:sz w:val="19"/>
                <w:szCs w:val="19"/>
              </w:rPr>
              <w:t>Please bring:</w:t>
            </w:r>
          </w:p>
        </w:tc>
        <w:tc>
          <w:tcPr>
            <w:tcW w:w="8424" w:type="dxa"/>
            <w:tcBorders>
              <w:top w:val="single" w:sz="4" w:space="0" w:color="auto"/>
              <w:bottom w:val="single" w:sz="4" w:space="0" w:color="auto"/>
            </w:tcBorders>
            <w:vAlign w:val="bottom"/>
          </w:tcPr>
          <w:p w14:paraId="6CAC544D" w14:textId="77777777" w:rsidR="003D1237" w:rsidRPr="00897B2D" w:rsidRDefault="003D1237" w:rsidP="003D1237">
            <w:pPr>
              <w:rPr>
                <w:rFonts w:cs="Arial"/>
                <w:sz w:val="19"/>
                <w:szCs w:val="19"/>
              </w:rPr>
            </w:pPr>
            <w:r w:rsidRPr="00897B2D">
              <w:rPr>
                <w:rFonts w:cs="Arial"/>
                <w:sz w:val="19"/>
                <w:szCs w:val="19"/>
              </w:rPr>
              <w:t>Weekly Priorities &amp; Issues, Hurdles &amp; Opportunities</w:t>
            </w:r>
            <w:r w:rsidRPr="00897B2D" w:rsidDel="00432C52">
              <w:rPr>
                <w:rFonts w:cs="Arial"/>
                <w:sz w:val="19"/>
                <w:szCs w:val="19"/>
              </w:rPr>
              <w:t xml:space="preserve"> </w:t>
            </w:r>
          </w:p>
        </w:tc>
      </w:tr>
    </w:tbl>
    <w:p w14:paraId="4C003D3E" w14:textId="77777777" w:rsidR="003D1237" w:rsidRPr="00897B2D" w:rsidRDefault="003D1237" w:rsidP="003D1237">
      <w:pPr>
        <w:pStyle w:val="Heading2"/>
        <w:rPr>
          <w:rFonts w:cs="Arial"/>
          <w:sz w:val="19"/>
          <w:szCs w:val="19"/>
        </w:rPr>
      </w:pPr>
      <w:bookmarkStart w:id="77" w:name="_Toc443501514"/>
      <w:bookmarkStart w:id="78" w:name="_Toc443503848"/>
      <w:r w:rsidRPr="00897B2D">
        <w:rPr>
          <w:rFonts w:cs="Arial"/>
          <w:sz w:val="19"/>
          <w:szCs w:val="19"/>
        </w:rPr>
        <w:t>Agenda Items</w:t>
      </w:r>
      <w:bookmarkEnd w:id="77"/>
      <w:bookmarkEnd w:id="78"/>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3D1237" w:rsidRPr="00897B2D" w14:paraId="52A5879D"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3A47E5" w14:textId="77777777" w:rsidR="003D1237" w:rsidRPr="00897B2D" w:rsidRDefault="003D1237" w:rsidP="003D1237">
            <w:pPr>
              <w:pStyle w:val="ActionItems"/>
              <w:numPr>
                <w:ilvl w:val="0"/>
                <w:numId w:val="0"/>
              </w:numPr>
              <w:ind w:left="360" w:hanging="360"/>
              <w:jc w:val="center"/>
              <w:rPr>
                <w:rFonts w:ascii="Arial" w:hAnsi="Arial"/>
                <w:b/>
                <w:szCs w:val="19"/>
              </w:rPr>
            </w:pPr>
            <w:r w:rsidRPr="00897B2D">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E4E3E7" w14:textId="77777777" w:rsidR="003D1237" w:rsidRPr="00897B2D" w:rsidRDefault="003D1237" w:rsidP="003D1237">
            <w:pPr>
              <w:jc w:val="center"/>
              <w:rPr>
                <w:rFonts w:cs="Arial"/>
                <w:b/>
                <w:sz w:val="19"/>
                <w:szCs w:val="19"/>
              </w:rPr>
            </w:pPr>
            <w:r w:rsidRPr="00897B2D">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607C1DF" w14:textId="77777777" w:rsidR="003D1237" w:rsidRPr="00897B2D" w:rsidRDefault="003D1237" w:rsidP="003D1237">
            <w:pPr>
              <w:jc w:val="center"/>
              <w:rPr>
                <w:rFonts w:cs="Arial"/>
                <w:b/>
                <w:sz w:val="19"/>
                <w:szCs w:val="19"/>
              </w:rPr>
            </w:pPr>
            <w:r w:rsidRPr="00897B2D">
              <w:rPr>
                <w:rFonts w:cs="Arial"/>
                <w:b/>
                <w:sz w:val="19"/>
                <w:szCs w:val="19"/>
              </w:rPr>
              <w:t>Time allotted</w:t>
            </w:r>
          </w:p>
        </w:tc>
      </w:tr>
      <w:tr w:rsidR="003D1237" w:rsidRPr="00897B2D" w14:paraId="489FE9A6"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335078B0" w14:textId="77777777" w:rsidR="003D1237" w:rsidRPr="00897B2D" w:rsidRDefault="003D1237" w:rsidP="003D1237">
            <w:pPr>
              <w:pStyle w:val="ActionItems"/>
              <w:numPr>
                <w:ilvl w:val="0"/>
                <w:numId w:val="34"/>
              </w:numPr>
              <w:rPr>
                <w:rFonts w:ascii="Arial" w:hAnsi="Arial"/>
                <w:szCs w:val="19"/>
              </w:rPr>
            </w:pPr>
            <w:r w:rsidRPr="00897B2D">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14:paraId="3132CBEF" w14:textId="77777777" w:rsidR="003D1237" w:rsidRPr="00897B2D" w:rsidDel="00432C52" w:rsidRDefault="003D1237" w:rsidP="003D1237">
            <w:pPr>
              <w:jc w:val="center"/>
              <w:rPr>
                <w:rFonts w:cs="Arial"/>
                <w:sz w:val="19"/>
                <w:szCs w:val="19"/>
              </w:rPr>
            </w:pPr>
            <w:r w:rsidRPr="00897B2D">
              <w:rPr>
                <w:rFonts w:cs="Arial"/>
                <w:sz w:val="19"/>
                <w:szCs w:val="19"/>
              </w:rPr>
              <w:t>Jane Andrews</w:t>
            </w:r>
          </w:p>
        </w:tc>
        <w:tc>
          <w:tcPr>
            <w:tcW w:w="1574" w:type="dxa"/>
            <w:tcBorders>
              <w:top w:val="single" w:sz="4" w:space="0" w:color="auto"/>
              <w:left w:val="single" w:sz="4" w:space="0" w:color="auto"/>
              <w:bottom w:val="single" w:sz="4" w:space="0" w:color="auto"/>
              <w:right w:val="single" w:sz="4" w:space="0" w:color="auto"/>
            </w:tcBorders>
            <w:vAlign w:val="center"/>
          </w:tcPr>
          <w:p w14:paraId="04C65B0E" w14:textId="77777777" w:rsidR="003D1237" w:rsidRPr="00897B2D" w:rsidRDefault="003D1237" w:rsidP="003D1237">
            <w:pPr>
              <w:jc w:val="center"/>
              <w:rPr>
                <w:rFonts w:cs="Arial"/>
                <w:sz w:val="19"/>
                <w:szCs w:val="19"/>
              </w:rPr>
            </w:pPr>
            <w:r w:rsidRPr="00897B2D">
              <w:rPr>
                <w:rFonts w:cs="Arial"/>
                <w:sz w:val="19"/>
                <w:szCs w:val="19"/>
              </w:rPr>
              <w:t>5 minutes</w:t>
            </w:r>
          </w:p>
        </w:tc>
      </w:tr>
      <w:tr w:rsidR="003D1237" w:rsidRPr="00897B2D" w14:paraId="544BA8A1"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39D35CAC" w14:textId="77777777" w:rsidR="003D1237" w:rsidRPr="00897B2D" w:rsidRDefault="003D1237" w:rsidP="003D1237">
            <w:pPr>
              <w:pStyle w:val="ActionItems"/>
              <w:numPr>
                <w:ilvl w:val="0"/>
                <w:numId w:val="34"/>
              </w:numPr>
              <w:rPr>
                <w:rFonts w:ascii="Arial" w:hAnsi="Arial"/>
                <w:szCs w:val="19"/>
              </w:rPr>
            </w:pPr>
            <w:r w:rsidRPr="00897B2D">
              <w:rPr>
                <w:rFonts w:ascii="Arial" w:hAnsi="Arial"/>
                <w:szCs w:val="19"/>
              </w:rPr>
              <w:t>Safety Message</w:t>
            </w:r>
          </w:p>
        </w:tc>
        <w:tc>
          <w:tcPr>
            <w:tcW w:w="2227" w:type="dxa"/>
            <w:tcBorders>
              <w:top w:val="single" w:sz="4" w:space="0" w:color="auto"/>
              <w:left w:val="single" w:sz="4" w:space="0" w:color="auto"/>
              <w:bottom w:val="single" w:sz="4" w:space="0" w:color="auto"/>
              <w:right w:val="single" w:sz="4" w:space="0" w:color="auto"/>
            </w:tcBorders>
            <w:vAlign w:val="center"/>
          </w:tcPr>
          <w:p w14:paraId="7C970461" w14:textId="77777777" w:rsidR="003D1237" w:rsidRPr="00897B2D" w:rsidDel="00432C52" w:rsidRDefault="003D1237" w:rsidP="003D1237">
            <w:pPr>
              <w:jc w:val="center"/>
              <w:rPr>
                <w:rFonts w:cs="Arial"/>
                <w:sz w:val="19"/>
                <w:szCs w:val="19"/>
              </w:rPr>
            </w:pPr>
            <w:r w:rsidRPr="00897B2D">
              <w:rPr>
                <w:rFonts w:cs="Arial"/>
                <w:sz w:val="19"/>
                <w:szCs w:val="19"/>
              </w:rPr>
              <w:t>Susan Reynolds</w:t>
            </w:r>
          </w:p>
        </w:tc>
        <w:tc>
          <w:tcPr>
            <w:tcW w:w="1574" w:type="dxa"/>
            <w:tcBorders>
              <w:top w:val="single" w:sz="4" w:space="0" w:color="auto"/>
              <w:left w:val="single" w:sz="4" w:space="0" w:color="auto"/>
              <w:bottom w:val="single" w:sz="4" w:space="0" w:color="auto"/>
              <w:right w:val="single" w:sz="4" w:space="0" w:color="auto"/>
            </w:tcBorders>
            <w:vAlign w:val="center"/>
          </w:tcPr>
          <w:p w14:paraId="488FEB88" w14:textId="77777777" w:rsidR="003D1237" w:rsidRPr="00897B2D" w:rsidRDefault="003D1237" w:rsidP="003D1237">
            <w:pPr>
              <w:jc w:val="center"/>
              <w:rPr>
                <w:rFonts w:cs="Arial"/>
                <w:sz w:val="19"/>
                <w:szCs w:val="19"/>
              </w:rPr>
            </w:pPr>
            <w:r w:rsidRPr="00897B2D">
              <w:rPr>
                <w:rFonts w:cs="Arial"/>
                <w:sz w:val="19"/>
                <w:szCs w:val="19"/>
              </w:rPr>
              <w:t>10 minutes</w:t>
            </w:r>
          </w:p>
        </w:tc>
      </w:tr>
      <w:tr w:rsidR="003D1237" w:rsidRPr="00897B2D" w14:paraId="2520FBDA"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75911BBA" w14:textId="77777777" w:rsidR="003D1237" w:rsidRPr="00897B2D" w:rsidRDefault="003D1237" w:rsidP="003D1237">
            <w:pPr>
              <w:pStyle w:val="ActionItems"/>
              <w:rPr>
                <w:rFonts w:ascii="Arial" w:hAnsi="Arial"/>
                <w:szCs w:val="19"/>
              </w:rPr>
            </w:pPr>
            <w:r w:rsidRPr="00897B2D">
              <w:rPr>
                <w:rFonts w:ascii="Arial" w:hAnsi="Arial"/>
                <w:szCs w:val="19"/>
              </w:rPr>
              <w:t xml:space="preserve">Highlights from last week? </w:t>
            </w:r>
          </w:p>
        </w:tc>
        <w:tc>
          <w:tcPr>
            <w:tcW w:w="2227" w:type="dxa"/>
            <w:tcBorders>
              <w:top w:val="single" w:sz="4" w:space="0" w:color="auto"/>
              <w:left w:val="single" w:sz="4" w:space="0" w:color="auto"/>
              <w:bottom w:val="single" w:sz="4" w:space="0" w:color="auto"/>
              <w:right w:val="single" w:sz="4" w:space="0" w:color="auto"/>
            </w:tcBorders>
            <w:vAlign w:val="center"/>
          </w:tcPr>
          <w:p w14:paraId="5AE19658" w14:textId="77777777" w:rsidR="003D1237" w:rsidRPr="00897B2D" w:rsidRDefault="003D1237" w:rsidP="003D1237">
            <w:pPr>
              <w:jc w:val="center"/>
              <w:rPr>
                <w:rFonts w:cs="Arial"/>
                <w:sz w:val="19"/>
                <w:szCs w:val="19"/>
              </w:rPr>
            </w:pPr>
            <w:r w:rsidRPr="00897B2D">
              <w:rPr>
                <w:rFonts w:cs="Arial"/>
                <w:sz w:val="19"/>
                <w:szCs w:val="19"/>
              </w:rPr>
              <w:t>Jane Andrews, All</w:t>
            </w:r>
          </w:p>
        </w:tc>
        <w:tc>
          <w:tcPr>
            <w:tcW w:w="1574" w:type="dxa"/>
            <w:tcBorders>
              <w:top w:val="single" w:sz="4" w:space="0" w:color="auto"/>
              <w:left w:val="single" w:sz="4" w:space="0" w:color="auto"/>
              <w:bottom w:val="single" w:sz="4" w:space="0" w:color="auto"/>
              <w:right w:val="single" w:sz="4" w:space="0" w:color="auto"/>
            </w:tcBorders>
            <w:vAlign w:val="center"/>
          </w:tcPr>
          <w:p w14:paraId="1B519DD7" w14:textId="77777777" w:rsidR="003D1237" w:rsidRPr="00897B2D" w:rsidRDefault="003D1237" w:rsidP="003D1237">
            <w:pPr>
              <w:jc w:val="center"/>
              <w:rPr>
                <w:rFonts w:cs="Arial"/>
                <w:sz w:val="19"/>
                <w:szCs w:val="19"/>
              </w:rPr>
            </w:pPr>
            <w:r w:rsidRPr="00897B2D">
              <w:rPr>
                <w:rFonts w:cs="Arial"/>
                <w:sz w:val="19"/>
                <w:szCs w:val="19"/>
              </w:rPr>
              <w:t>5 minutes</w:t>
            </w:r>
          </w:p>
        </w:tc>
      </w:tr>
      <w:tr w:rsidR="003D1237" w:rsidRPr="00897B2D" w14:paraId="0ABB49F4"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7D6A9D41" w14:textId="77777777" w:rsidR="003D1237" w:rsidRPr="00897B2D" w:rsidRDefault="003D1237" w:rsidP="003D1237">
            <w:pPr>
              <w:pStyle w:val="ActionItems"/>
              <w:rPr>
                <w:rFonts w:ascii="Arial" w:hAnsi="Arial"/>
                <w:szCs w:val="19"/>
              </w:rPr>
            </w:pPr>
            <w:r w:rsidRPr="00897B2D">
              <w:rPr>
                <w:rFonts w:ascii="Arial" w:hAnsi="Arial"/>
                <w:szCs w:val="19"/>
              </w:rPr>
              <w:t>Round Robin – Top 3 Priorities for coming month in 60 seconds</w:t>
            </w:r>
          </w:p>
        </w:tc>
        <w:tc>
          <w:tcPr>
            <w:tcW w:w="2227" w:type="dxa"/>
            <w:tcBorders>
              <w:top w:val="single" w:sz="4" w:space="0" w:color="auto"/>
              <w:left w:val="single" w:sz="4" w:space="0" w:color="auto"/>
              <w:bottom w:val="single" w:sz="4" w:space="0" w:color="auto"/>
              <w:right w:val="single" w:sz="4" w:space="0" w:color="auto"/>
            </w:tcBorders>
            <w:vAlign w:val="center"/>
          </w:tcPr>
          <w:p w14:paraId="7E1FB641" w14:textId="77777777" w:rsidR="003D1237" w:rsidRPr="00897B2D" w:rsidRDefault="003D1237" w:rsidP="003D1237">
            <w:pPr>
              <w:jc w:val="center"/>
              <w:rPr>
                <w:rFonts w:cs="Arial"/>
                <w:sz w:val="19"/>
                <w:szCs w:val="19"/>
              </w:rPr>
            </w:pPr>
            <w:r w:rsidRPr="00897B2D">
              <w:rPr>
                <w:rFonts w:cs="Arial"/>
                <w:sz w:val="19"/>
                <w:szCs w:val="19"/>
              </w:rPr>
              <w:t>All</w:t>
            </w:r>
          </w:p>
        </w:tc>
        <w:tc>
          <w:tcPr>
            <w:tcW w:w="1574" w:type="dxa"/>
            <w:tcBorders>
              <w:top w:val="single" w:sz="4" w:space="0" w:color="auto"/>
              <w:left w:val="single" w:sz="4" w:space="0" w:color="auto"/>
              <w:bottom w:val="single" w:sz="4" w:space="0" w:color="auto"/>
              <w:right w:val="single" w:sz="4" w:space="0" w:color="auto"/>
            </w:tcBorders>
            <w:vAlign w:val="center"/>
          </w:tcPr>
          <w:p w14:paraId="219FCE55" w14:textId="77777777" w:rsidR="003D1237" w:rsidRPr="00897B2D" w:rsidRDefault="003D1237" w:rsidP="003D1237">
            <w:pPr>
              <w:jc w:val="center"/>
              <w:rPr>
                <w:rFonts w:cs="Arial"/>
                <w:sz w:val="19"/>
                <w:szCs w:val="19"/>
              </w:rPr>
            </w:pPr>
            <w:r w:rsidRPr="00897B2D">
              <w:rPr>
                <w:rFonts w:cs="Arial"/>
                <w:sz w:val="19"/>
                <w:szCs w:val="19"/>
              </w:rPr>
              <w:t>10 minutes</w:t>
            </w:r>
          </w:p>
        </w:tc>
      </w:tr>
      <w:tr w:rsidR="003D1237" w:rsidRPr="00897B2D" w14:paraId="7B8FBDB3"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4E10DC86" w14:textId="77777777" w:rsidR="003D1237" w:rsidRPr="00897B2D" w:rsidRDefault="003D1237" w:rsidP="003D1237">
            <w:pPr>
              <w:pStyle w:val="ActionItems"/>
              <w:rPr>
                <w:rFonts w:ascii="Arial" w:hAnsi="Arial"/>
                <w:szCs w:val="19"/>
              </w:rPr>
            </w:pPr>
            <w:r w:rsidRPr="00897B2D">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14:paraId="77E8D412" w14:textId="77777777" w:rsidR="003D1237" w:rsidRPr="00897B2D" w:rsidRDefault="003D1237" w:rsidP="003D12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3A1CBD1C" w14:textId="77777777" w:rsidR="003D1237" w:rsidRPr="00897B2D" w:rsidRDefault="003D1237" w:rsidP="003D1237">
            <w:pPr>
              <w:jc w:val="center"/>
              <w:rPr>
                <w:rFonts w:cs="Arial"/>
                <w:sz w:val="19"/>
                <w:szCs w:val="19"/>
              </w:rPr>
            </w:pPr>
          </w:p>
        </w:tc>
      </w:tr>
      <w:tr w:rsidR="003D1237" w:rsidRPr="00897B2D" w14:paraId="19C9B5BC" w14:textId="77777777" w:rsidTr="003D1237">
        <w:trPr>
          <w:trHeight w:val="620"/>
        </w:trPr>
        <w:tc>
          <w:tcPr>
            <w:tcW w:w="6413" w:type="dxa"/>
            <w:tcBorders>
              <w:top w:val="single" w:sz="4" w:space="0" w:color="auto"/>
              <w:left w:val="single" w:sz="4" w:space="0" w:color="auto"/>
              <w:bottom w:val="single" w:sz="4" w:space="0" w:color="auto"/>
              <w:right w:val="single" w:sz="4" w:space="0" w:color="auto"/>
            </w:tcBorders>
            <w:vAlign w:val="center"/>
          </w:tcPr>
          <w:p w14:paraId="546D76C2" w14:textId="77777777" w:rsidR="003D1237" w:rsidRPr="00897B2D" w:rsidRDefault="003D1237" w:rsidP="003D1237">
            <w:pPr>
              <w:pStyle w:val="ActionItems"/>
              <w:numPr>
                <w:ilvl w:val="1"/>
                <w:numId w:val="33"/>
              </w:numPr>
              <w:rPr>
                <w:rFonts w:ascii="Arial" w:hAnsi="Arial"/>
                <w:szCs w:val="19"/>
              </w:rPr>
            </w:pPr>
            <w:r w:rsidRPr="00897B2D">
              <w:rPr>
                <w:rFonts w:ascii="Arial" w:hAnsi="Arial"/>
                <w:szCs w:val="19"/>
              </w:rPr>
              <w:t>Coverage for peak period and storm:  June through August; Volunteers?</w:t>
            </w:r>
          </w:p>
        </w:tc>
        <w:tc>
          <w:tcPr>
            <w:tcW w:w="2227" w:type="dxa"/>
            <w:tcBorders>
              <w:top w:val="single" w:sz="4" w:space="0" w:color="auto"/>
              <w:left w:val="single" w:sz="4" w:space="0" w:color="auto"/>
              <w:bottom w:val="single" w:sz="4" w:space="0" w:color="auto"/>
              <w:right w:val="single" w:sz="4" w:space="0" w:color="auto"/>
            </w:tcBorders>
            <w:vAlign w:val="center"/>
          </w:tcPr>
          <w:p w14:paraId="0671DEB3" w14:textId="77777777" w:rsidR="003D1237" w:rsidRPr="00897B2D" w:rsidRDefault="003D1237" w:rsidP="003D1237">
            <w:pPr>
              <w:jc w:val="center"/>
              <w:rPr>
                <w:rFonts w:cs="Arial"/>
                <w:sz w:val="19"/>
                <w:szCs w:val="19"/>
              </w:rPr>
            </w:pPr>
            <w:r w:rsidRPr="00897B2D">
              <w:rPr>
                <w:rFonts w:cs="Arial"/>
                <w:sz w:val="19"/>
                <w:szCs w:val="19"/>
              </w:rPr>
              <w:t>Salma Cruise</w:t>
            </w:r>
          </w:p>
        </w:tc>
        <w:tc>
          <w:tcPr>
            <w:tcW w:w="1574" w:type="dxa"/>
            <w:tcBorders>
              <w:top w:val="single" w:sz="4" w:space="0" w:color="auto"/>
              <w:left w:val="single" w:sz="4" w:space="0" w:color="auto"/>
              <w:bottom w:val="single" w:sz="4" w:space="0" w:color="auto"/>
              <w:right w:val="single" w:sz="4" w:space="0" w:color="auto"/>
            </w:tcBorders>
            <w:vAlign w:val="center"/>
          </w:tcPr>
          <w:p w14:paraId="597933EB" w14:textId="77777777" w:rsidR="003D1237" w:rsidRPr="00897B2D" w:rsidRDefault="003D1237" w:rsidP="003D1237">
            <w:pPr>
              <w:jc w:val="center"/>
              <w:rPr>
                <w:rFonts w:cs="Arial"/>
                <w:sz w:val="19"/>
                <w:szCs w:val="19"/>
              </w:rPr>
            </w:pPr>
            <w:r w:rsidRPr="00897B2D">
              <w:rPr>
                <w:rFonts w:cs="Arial"/>
                <w:sz w:val="19"/>
                <w:szCs w:val="19"/>
              </w:rPr>
              <w:t>10 minutes</w:t>
            </w:r>
          </w:p>
        </w:tc>
      </w:tr>
      <w:tr w:rsidR="003D1237" w:rsidRPr="00897B2D" w14:paraId="74927789"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6A4DAE55" w14:textId="77777777" w:rsidR="003D1237" w:rsidRPr="00897B2D" w:rsidRDefault="003D1237" w:rsidP="003D1237">
            <w:pPr>
              <w:pStyle w:val="ActionItems"/>
              <w:numPr>
                <w:ilvl w:val="1"/>
                <w:numId w:val="33"/>
              </w:numPr>
              <w:rPr>
                <w:rFonts w:ascii="Arial" w:hAnsi="Arial"/>
                <w:szCs w:val="19"/>
              </w:rPr>
            </w:pPr>
            <w:r w:rsidRPr="00897B2D">
              <w:rPr>
                <w:rFonts w:ascii="Arial" w:hAnsi="Arial"/>
                <w:szCs w:val="19"/>
              </w:rPr>
              <w:t>New front line training program</w:t>
            </w:r>
          </w:p>
          <w:p w14:paraId="4125E632" w14:textId="77777777" w:rsidR="003D1237" w:rsidRPr="00897B2D" w:rsidRDefault="003D1237" w:rsidP="003D1237">
            <w:pPr>
              <w:pStyle w:val="ActionItems"/>
              <w:numPr>
                <w:ilvl w:val="2"/>
                <w:numId w:val="33"/>
              </w:numPr>
              <w:rPr>
                <w:rFonts w:ascii="Arial" w:hAnsi="Arial"/>
                <w:szCs w:val="19"/>
              </w:rPr>
            </w:pPr>
            <w:r w:rsidRPr="00897B2D">
              <w:rPr>
                <w:rFonts w:ascii="Arial" w:hAnsi="Arial"/>
                <w:szCs w:val="19"/>
              </w:rPr>
              <w:t>Launch date, enrollment report</w:t>
            </w:r>
          </w:p>
          <w:p w14:paraId="65FCD48B" w14:textId="77777777" w:rsidR="003D1237" w:rsidRPr="00897B2D" w:rsidRDefault="003D1237" w:rsidP="003D1237">
            <w:pPr>
              <w:pStyle w:val="ActionItems"/>
              <w:numPr>
                <w:ilvl w:val="2"/>
                <w:numId w:val="33"/>
              </w:numPr>
              <w:rPr>
                <w:rFonts w:ascii="Arial" w:hAnsi="Arial"/>
                <w:szCs w:val="19"/>
              </w:rPr>
            </w:pPr>
            <w:r w:rsidRPr="00897B2D">
              <w:rPr>
                <w:rFonts w:ascii="Arial" w:hAnsi="Arial"/>
                <w:szCs w:val="19"/>
              </w:rPr>
              <w:t>Manager communication templates</w:t>
            </w:r>
          </w:p>
          <w:p w14:paraId="2F72C42B" w14:textId="77777777" w:rsidR="003D1237" w:rsidRPr="00897B2D" w:rsidRDefault="003D1237" w:rsidP="003D1237">
            <w:pPr>
              <w:pStyle w:val="ActionItems"/>
              <w:numPr>
                <w:ilvl w:val="2"/>
                <w:numId w:val="33"/>
              </w:numPr>
              <w:rPr>
                <w:rFonts w:ascii="Arial" w:hAnsi="Arial"/>
                <w:szCs w:val="19"/>
              </w:rPr>
            </w:pPr>
            <w:r w:rsidRPr="00897B2D">
              <w:rPr>
                <w:rFonts w:ascii="Arial" w:hAnsi="Arial"/>
                <w:szCs w:val="19"/>
              </w:rPr>
              <w:t>Evaluation survey (input from team)</w:t>
            </w:r>
          </w:p>
        </w:tc>
        <w:tc>
          <w:tcPr>
            <w:tcW w:w="2227" w:type="dxa"/>
            <w:tcBorders>
              <w:top w:val="single" w:sz="4" w:space="0" w:color="auto"/>
              <w:left w:val="single" w:sz="4" w:space="0" w:color="auto"/>
              <w:bottom w:val="single" w:sz="4" w:space="0" w:color="auto"/>
              <w:right w:val="single" w:sz="4" w:space="0" w:color="auto"/>
            </w:tcBorders>
            <w:vAlign w:val="center"/>
          </w:tcPr>
          <w:p w14:paraId="60DC8022" w14:textId="77777777" w:rsidR="003D1237" w:rsidRPr="00897B2D" w:rsidRDefault="003D1237" w:rsidP="003D1237">
            <w:pPr>
              <w:jc w:val="center"/>
              <w:rPr>
                <w:rFonts w:cs="Arial"/>
                <w:sz w:val="19"/>
                <w:szCs w:val="19"/>
              </w:rPr>
            </w:pPr>
            <w:r w:rsidRPr="00897B2D">
              <w:rPr>
                <w:rFonts w:cs="Arial"/>
                <w:sz w:val="19"/>
                <w:szCs w:val="19"/>
              </w:rPr>
              <w:t>Andy Jackson</w:t>
            </w:r>
          </w:p>
        </w:tc>
        <w:tc>
          <w:tcPr>
            <w:tcW w:w="1574" w:type="dxa"/>
            <w:tcBorders>
              <w:top w:val="single" w:sz="4" w:space="0" w:color="auto"/>
              <w:left w:val="single" w:sz="4" w:space="0" w:color="auto"/>
              <w:bottom w:val="single" w:sz="4" w:space="0" w:color="auto"/>
              <w:right w:val="single" w:sz="4" w:space="0" w:color="auto"/>
            </w:tcBorders>
            <w:vAlign w:val="center"/>
          </w:tcPr>
          <w:p w14:paraId="062C8261" w14:textId="77777777" w:rsidR="003D1237" w:rsidRPr="00897B2D" w:rsidRDefault="003D1237" w:rsidP="003D1237">
            <w:pPr>
              <w:jc w:val="center"/>
              <w:rPr>
                <w:rFonts w:cs="Arial"/>
                <w:sz w:val="19"/>
                <w:szCs w:val="19"/>
              </w:rPr>
            </w:pPr>
            <w:r w:rsidRPr="00897B2D">
              <w:rPr>
                <w:rFonts w:cs="Arial"/>
                <w:sz w:val="19"/>
                <w:szCs w:val="19"/>
              </w:rPr>
              <w:t>15 minutes</w:t>
            </w:r>
          </w:p>
        </w:tc>
      </w:tr>
      <w:tr w:rsidR="003D1237" w:rsidRPr="00897B2D" w14:paraId="4B3A860D"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3200BABB" w14:textId="77777777" w:rsidR="003D1237" w:rsidRPr="00897B2D" w:rsidDel="009D2C62" w:rsidRDefault="003D1237" w:rsidP="003D1237">
            <w:pPr>
              <w:pStyle w:val="ActionItems"/>
              <w:numPr>
                <w:ilvl w:val="1"/>
                <w:numId w:val="33"/>
              </w:numPr>
              <w:rPr>
                <w:rFonts w:ascii="Arial" w:hAnsi="Arial"/>
                <w:szCs w:val="19"/>
              </w:rPr>
            </w:pPr>
            <w:r w:rsidRPr="00897B2D">
              <w:rPr>
                <w:rFonts w:ascii="Arial" w:hAnsi="Arial"/>
                <w:szCs w:val="19"/>
              </w:rPr>
              <w:t>Update and impacts of new software reporting system</w:t>
            </w:r>
          </w:p>
        </w:tc>
        <w:tc>
          <w:tcPr>
            <w:tcW w:w="2227" w:type="dxa"/>
            <w:tcBorders>
              <w:top w:val="single" w:sz="4" w:space="0" w:color="auto"/>
              <w:left w:val="single" w:sz="4" w:space="0" w:color="auto"/>
              <w:bottom w:val="single" w:sz="4" w:space="0" w:color="auto"/>
              <w:right w:val="single" w:sz="4" w:space="0" w:color="auto"/>
            </w:tcBorders>
            <w:vAlign w:val="center"/>
          </w:tcPr>
          <w:p w14:paraId="61086A6E" w14:textId="77777777" w:rsidR="003D1237" w:rsidRPr="00897B2D" w:rsidDel="005312D7" w:rsidRDefault="003D1237" w:rsidP="003D1237">
            <w:pPr>
              <w:jc w:val="center"/>
              <w:rPr>
                <w:rFonts w:cs="Arial"/>
                <w:sz w:val="19"/>
                <w:szCs w:val="19"/>
              </w:rPr>
            </w:pPr>
            <w:r w:rsidRPr="00897B2D">
              <w:rPr>
                <w:rFonts w:cs="Arial"/>
                <w:sz w:val="19"/>
                <w:szCs w:val="19"/>
              </w:rPr>
              <w:t>Jose Garcia</w:t>
            </w:r>
          </w:p>
        </w:tc>
        <w:tc>
          <w:tcPr>
            <w:tcW w:w="1574" w:type="dxa"/>
            <w:tcBorders>
              <w:top w:val="single" w:sz="4" w:space="0" w:color="auto"/>
              <w:left w:val="single" w:sz="4" w:space="0" w:color="auto"/>
              <w:bottom w:val="single" w:sz="4" w:space="0" w:color="auto"/>
              <w:right w:val="single" w:sz="4" w:space="0" w:color="auto"/>
            </w:tcBorders>
            <w:vAlign w:val="center"/>
          </w:tcPr>
          <w:p w14:paraId="1AE7D747" w14:textId="77777777" w:rsidR="003D1237" w:rsidRPr="00897B2D" w:rsidRDefault="003D1237" w:rsidP="003D1237">
            <w:pPr>
              <w:jc w:val="center"/>
              <w:rPr>
                <w:rFonts w:cs="Arial"/>
                <w:sz w:val="19"/>
                <w:szCs w:val="19"/>
              </w:rPr>
            </w:pPr>
            <w:r w:rsidRPr="00897B2D">
              <w:rPr>
                <w:rFonts w:cs="Arial"/>
                <w:sz w:val="19"/>
                <w:szCs w:val="19"/>
              </w:rPr>
              <w:t>10 minutes</w:t>
            </w:r>
          </w:p>
        </w:tc>
      </w:tr>
      <w:tr w:rsidR="003D1237" w:rsidRPr="00897B2D" w14:paraId="48037572"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1F357099" w14:textId="77777777" w:rsidR="003D1237" w:rsidRPr="00897B2D" w:rsidRDefault="003D1237" w:rsidP="003D1237">
            <w:pPr>
              <w:pStyle w:val="ActionItems"/>
              <w:rPr>
                <w:rFonts w:ascii="Arial" w:hAnsi="Arial"/>
                <w:szCs w:val="19"/>
              </w:rPr>
            </w:pPr>
            <w:r w:rsidRPr="00897B2D">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14:paraId="602D692F" w14:textId="77777777" w:rsidR="003D1237" w:rsidRPr="00897B2D" w:rsidRDefault="003D1237" w:rsidP="003D1237">
            <w:pPr>
              <w:jc w:val="center"/>
              <w:rPr>
                <w:rFonts w:cs="Arial"/>
                <w:sz w:val="19"/>
                <w:szCs w:val="19"/>
              </w:rPr>
            </w:pPr>
            <w:r w:rsidRPr="00897B2D">
              <w:rPr>
                <w:rFonts w:cs="Arial"/>
                <w:sz w:val="19"/>
                <w:szCs w:val="19"/>
              </w:rPr>
              <w:t>Frank Davis</w:t>
            </w:r>
          </w:p>
        </w:tc>
        <w:tc>
          <w:tcPr>
            <w:tcW w:w="1574" w:type="dxa"/>
            <w:tcBorders>
              <w:top w:val="single" w:sz="4" w:space="0" w:color="auto"/>
              <w:left w:val="single" w:sz="4" w:space="0" w:color="auto"/>
              <w:bottom w:val="single" w:sz="4" w:space="0" w:color="auto"/>
              <w:right w:val="single" w:sz="4" w:space="0" w:color="auto"/>
            </w:tcBorders>
            <w:vAlign w:val="center"/>
          </w:tcPr>
          <w:p w14:paraId="4929147A" w14:textId="77777777" w:rsidR="003D1237" w:rsidRPr="00897B2D" w:rsidRDefault="003D1237" w:rsidP="003D1237">
            <w:pPr>
              <w:jc w:val="center"/>
              <w:rPr>
                <w:rFonts w:cs="Arial"/>
                <w:sz w:val="19"/>
                <w:szCs w:val="19"/>
              </w:rPr>
            </w:pPr>
            <w:r w:rsidRPr="00897B2D">
              <w:rPr>
                <w:rFonts w:cs="Arial"/>
                <w:sz w:val="19"/>
                <w:szCs w:val="19"/>
              </w:rPr>
              <w:t>10 minutes</w:t>
            </w:r>
          </w:p>
        </w:tc>
      </w:tr>
      <w:tr w:rsidR="003D1237" w:rsidRPr="00897B2D" w14:paraId="4300D472" w14:textId="77777777" w:rsidTr="003D12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47BD6A2F" w14:textId="77777777" w:rsidR="003D1237" w:rsidRPr="00897B2D" w:rsidRDefault="003D1237" w:rsidP="003D1237">
            <w:pPr>
              <w:pStyle w:val="ActionItems"/>
              <w:rPr>
                <w:rFonts w:ascii="Arial" w:hAnsi="Arial"/>
                <w:szCs w:val="19"/>
              </w:rPr>
            </w:pPr>
            <w:r w:rsidRPr="00897B2D">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14:paraId="489F69C3" w14:textId="77777777" w:rsidR="003D1237" w:rsidRPr="00897B2D" w:rsidRDefault="003D1237" w:rsidP="003D1237">
            <w:pPr>
              <w:jc w:val="center"/>
              <w:rPr>
                <w:rFonts w:cs="Arial"/>
                <w:sz w:val="19"/>
                <w:szCs w:val="19"/>
              </w:rPr>
            </w:pPr>
            <w:r w:rsidRPr="00897B2D">
              <w:rPr>
                <w:rFonts w:cs="Arial"/>
                <w:sz w:val="19"/>
                <w:szCs w:val="19"/>
              </w:rPr>
              <w:t>All</w:t>
            </w:r>
          </w:p>
        </w:tc>
        <w:tc>
          <w:tcPr>
            <w:tcW w:w="1574" w:type="dxa"/>
            <w:tcBorders>
              <w:top w:val="single" w:sz="4" w:space="0" w:color="auto"/>
              <w:left w:val="single" w:sz="4" w:space="0" w:color="auto"/>
              <w:bottom w:val="single" w:sz="4" w:space="0" w:color="auto"/>
              <w:right w:val="single" w:sz="4" w:space="0" w:color="auto"/>
            </w:tcBorders>
            <w:vAlign w:val="center"/>
          </w:tcPr>
          <w:p w14:paraId="26A92BC4" w14:textId="77777777" w:rsidR="003D1237" w:rsidRPr="00897B2D" w:rsidRDefault="003D1237" w:rsidP="003D1237">
            <w:pPr>
              <w:jc w:val="center"/>
              <w:rPr>
                <w:rFonts w:cs="Arial"/>
                <w:sz w:val="19"/>
                <w:szCs w:val="19"/>
              </w:rPr>
            </w:pPr>
            <w:r w:rsidRPr="00897B2D">
              <w:rPr>
                <w:rFonts w:cs="Arial"/>
                <w:sz w:val="19"/>
                <w:szCs w:val="19"/>
              </w:rPr>
              <w:t>15 minutes</w:t>
            </w:r>
          </w:p>
        </w:tc>
      </w:tr>
    </w:tbl>
    <w:p w14:paraId="11E2F5E1" w14:textId="77777777" w:rsidR="003D1237" w:rsidRPr="00897B2D" w:rsidRDefault="003D1237" w:rsidP="003D1237">
      <w:pPr>
        <w:pStyle w:val="Heading2"/>
        <w:rPr>
          <w:rFonts w:cs="Arial"/>
          <w:sz w:val="19"/>
          <w:szCs w:val="19"/>
        </w:rPr>
      </w:pPr>
      <w:bookmarkStart w:id="79" w:name="_Toc443501515"/>
      <w:bookmarkStart w:id="80" w:name="_Toc443503849"/>
      <w:r w:rsidRPr="00897B2D">
        <w:rPr>
          <w:rFonts w:cs="Arial"/>
          <w:sz w:val="19"/>
          <w:szCs w:val="19"/>
        </w:rPr>
        <w:t>Important Information</w:t>
      </w:r>
      <w:bookmarkEnd w:id="79"/>
      <w:bookmarkEnd w:id="8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6"/>
        <w:gridCol w:w="2297"/>
        <w:gridCol w:w="6811"/>
      </w:tblGrid>
      <w:tr w:rsidR="003D1237" w:rsidRPr="00897B2D" w14:paraId="54440A0E" w14:textId="77777777" w:rsidTr="003D1237">
        <w:trPr>
          <w:trHeight w:val="360"/>
        </w:trPr>
        <w:tc>
          <w:tcPr>
            <w:tcW w:w="1170" w:type="dxa"/>
            <w:vMerge w:val="restart"/>
            <w:vAlign w:val="center"/>
          </w:tcPr>
          <w:p w14:paraId="4AFF71C2" w14:textId="77777777" w:rsidR="003D1237" w:rsidRPr="00897B2D" w:rsidRDefault="003D1237" w:rsidP="003D1237">
            <w:pPr>
              <w:pStyle w:val="Heading3"/>
              <w:jc w:val="center"/>
              <w:rPr>
                <w:rFonts w:cs="Arial"/>
                <w:sz w:val="19"/>
                <w:szCs w:val="19"/>
              </w:rPr>
            </w:pPr>
          </w:p>
          <w:p w14:paraId="44BC0215" w14:textId="77777777" w:rsidR="003D1237" w:rsidRPr="00897B2D" w:rsidRDefault="003D1237" w:rsidP="003D1237">
            <w:pPr>
              <w:pStyle w:val="Heading3"/>
              <w:jc w:val="center"/>
              <w:rPr>
                <w:rFonts w:cs="Arial"/>
                <w:sz w:val="19"/>
                <w:szCs w:val="19"/>
              </w:rPr>
            </w:pPr>
            <w:bookmarkStart w:id="81" w:name="_Toc443501516"/>
            <w:bookmarkStart w:id="82" w:name="_Toc443503850"/>
            <w:r w:rsidRPr="00897B2D">
              <w:rPr>
                <w:rFonts w:cs="Arial"/>
                <w:sz w:val="19"/>
                <w:szCs w:val="19"/>
              </w:rPr>
              <w:t>Calendar:</w:t>
            </w:r>
            <w:bookmarkEnd w:id="81"/>
            <w:bookmarkEnd w:id="82"/>
          </w:p>
        </w:tc>
        <w:tc>
          <w:tcPr>
            <w:tcW w:w="2430" w:type="dxa"/>
            <w:vAlign w:val="center"/>
          </w:tcPr>
          <w:p w14:paraId="7BA8BAF7" w14:textId="77777777" w:rsidR="003D1237" w:rsidRPr="00897B2D" w:rsidRDefault="003D1237" w:rsidP="003D1237">
            <w:pPr>
              <w:jc w:val="center"/>
              <w:rPr>
                <w:rFonts w:cs="Arial"/>
                <w:sz w:val="19"/>
                <w:szCs w:val="19"/>
              </w:rPr>
            </w:pPr>
            <w:r w:rsidRPr="00897B2D">
              <w:rPr>
                <w:rFonts w:cs="Arial"/>
                <w:sz w:val="19"/>
                <w:szCs w:val="19"/>
              </w:rPr>
              <w:t xml:space="preserve">April 7 2:00 – 3:30 </w:t>
            </w:r>
            <w:r w:rsidRPr="00897B2D">
              <w:rPr>
                <w:rFonts w:cs="Arial"/>
                <w:sz w:val="19"/>
                <w:szCs w:val="19"/>
              </w:rPr>
              <w:br/>
              <w:t>LC2 106</w:t>
            </w:r>
          </w:p>
        </w:tc>
        <w:tc>
          <w:tcPr>
            <w:tcW w:w="7210" w:type="dxa"/>
            <w:vAlign w:val="center"/>
          </w:tcPr>
          <w:p w14:paraId="13197FAF"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 xml:space="preserve">Reporting Software New Requirements Meeting, </w:t>
            </w:r>
            <w:r w:rsidRPr="00897B2D">
              <w:rPr>
                <w:rFonts w:cs="Arial"/>
                <w:sz w:val="19"/>
                <w:szCs w:val="19"/>
              </w:rPr>
              <w:br/>
              <w:t>(see attached Six Thinking Hats Process, Goals and Agenda)</w:t>
            </w:r>
          </w:p>
        </w:tc>
      </w:tr>
      <w:tr w:rsidR="003D1237" w:rsidRPr="00897B2D" w14:paraId="72097499" w14:textId="77777777" w:rsidTr="003D1237">
        <w:trPr>
          <w:trHeight w:val="360"/>
        </w:trPr>
        <w:tc>
          <w:tcPr>
            <w:tcW w:w="1170" w:type="dxa"/>
            <w:vMerge/>
            <w:vAlign w:val="center"/>
          </w:tcPr>
          <w:p w14:paraId="51429EBD" w14:textId="77777777" w:rsidR="003D1237" w:rsidRPr="00897B2D" w:rsidRDefault="003D1237" w:rsidP="003D1237">
            <w:pPr>
              <w:pStyle w:val="Heading3"/>
              <w:jc w:val="center"/>
              <w:rPr>
                <w:rFonts w:cs="Arial"/>
                <w:sz w:val="19"/>
                <w:szCs w:val="19"/>
              </w:rPr>
            </w:pPr>
          </w:p>
        </w:tc>
        <w:tc>
          <w:tcPr>
            <w:tcW w:w="2430" w:type="dxa"/>
            <w:vAlign w:val="center"/>
          </w:tcPr>
          <w:p w14:paraId="03D0A8D5" w14:textId="77777777" w:rsidR="003D1237" w:rsidRPr="00897B2D" w:rsidRDefault="003D1237" w:rsidP="003D1237">
            <w:pPr>
              <w:jc w:val="center"/>
              <w:rPr>
                <w:rFonts w:cs="Arial"/>
                <w:sz w:val="19"/>
                <w:szCs w:val="19"/>
              </w:rPr>
            </w:pPr>
            <w:r w:rsidRPr="00897B2D">
              <w:rPr>
                <w:rFonts w:cs="Arial"/>
                <w:sz w:val="19"/>
                <w:szCs w:val="19"/>
              </w:rPr>
              <w:t>April 18 8:30 – 10:00</w:t>
            </w:r>
          </w:p>
          <w:p w14:paraId="76E9A3A1" w14:textId="77777777" w:rsidR="003D1237" w:rsidRPr="00897B2D" w:rsidRDefault="003D1237" w:rsidP="003D1237">
            <w:pPr>
              <w:jc w:val="center"/>
              <w:rPr>
                <w:rFonts w:cs="Arial"/>
                <w:sz w:val="19"/>
                <w:szCs w:val="19"/>
              </w:rPr>
            </w:pPr>
            <w:r w:rsidRPr="00897B2D">
              <w:rPr>
                <w:rFonts w:cs="Arial"/>
                <w:sz w:val="19"/>
                <w:szCs w:val="19"/>
              </w:rPr>
              <w:t>LC3 1314</w:t>
            </w:r>
          </w:p>
        </w:tc>
        <w:tc>
          <w:tcPr>
            <w:tcW w:w="7210" w:type="dxa"/>
            <w:vAlign w:val="center"/>
          </w:tcPr>
          <w:p w14:paraId="7C3756CA"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Monthly Team Meeting</w:t>
            </w:r>
          </w:p>
        </w:tc>
      </w:tr>
      <w:tr w:rsidR="003D1237" w:rsidRPr="00897B2D" w14:paraId="1FB76E53" w14:textId="77777777" w:rsidTr="003D1237">
        <w:trPr>
          <w:trHeight w:val="360"/>
        </w:trPr>
        <w:tc>
          <w:tcPr>
            <w:tcW w:w="1170" w:type="dxa"/>
            <w:vMerge/>
            <w:vAlign w:val="center"/>
          </w:tcPr>
          <w:p w14:paraId="6FCAFD1A" w14:textId="77777777" w:rsidR="003D1237" w:rsidRPr="00897B2D" w:rsidRDefault="003D1237" w:rsidP="003D1237">
            <w:pPr>
              <w:pStyle w:val="Heading3"/>
              <w:jc w:val="center"/>
              <w:rPr>
                <w:rFonts w:cs="Arial"/>
                <w:sz w:val="19"/>
                <w:szCs w:val="19"/>
              </w:rPr>
            </w:pPr>
          </w:p>
        </w:tc>
        <w:tc>
          <w:tcPr>
            <w:tcW w:w="2430" w:type="dxa"/>
            <w:vAlign w:val="center"/>
          </w:tcPr>
          <w:p w14:paraId="595CC176" w14:textId="77777777" w:rsidR="003D1237" w:rsidRPr="00897B2D" w:rsidRDefault="003D1237" w:rsidP="003D1237">
            <w:pPr>
              <w:jc w:val="center"/>
              <w:rPr>
                <w:rFonts w:cs="Arial"/>
                <w:sz w:val="19"/>
                <w:szCs w:val="19"/>
              </w:rPr>
            </w:pPr>
            <w:r w:rsidRPr="00897B2D">
              <w:rPr>
                <w:rFonts w:cs="Arial"/>
                <w:sz w:val="19"/>
                <w:szCs w:val="19"/>
              </w:rPr>
              <w:t xml:space="preserve">April 21 1:00 – 2:30 </w:t>
            </w:r>
            <w:r w:rsidRPr="00897B2D">
              <w:rPr>
                <w:rFonts w:cs="Arial"/>
                <w:sz w:val="19"/>
                <w:szCs w:val="19"/>
              </w:rPr>
              <w:br/>
              <w:t>LC2 113/114</w:t>
            </w:r>
          </w:p>
        </w:tc>
        <w:tc>
          <w:tcPr>
            <w:tcW w:w="7210" w:type="dxa"/>
            <w:vAlign w:val="center"/>
          </w:tcPr>
          <w:p w14:paraId="56769ED0"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Road Show—Please make a strong showing!</w:t>
            </w:r>
          </w:p>
        </w:tc>
      </w:tr>
      <w:tr w:rsidR="003D1237" w:rsidRPr="00897B2D" w14:paraId="1C2A3E2E" w14:textId="77777777" w:rsidTr="003D1237">
        <w:trPr>
          <w:trHeight w:val="360"/>
        </w:trPr>
        <w:tc>
          <w:tcPr>
            <w:tcW w:w="1170" w:type="dxa"/>
            <w:vMerge/>
            <w:vAlign w:val="center"/>
          </w:tcPr>
          <w:p w14:paraId="5B103B0B" w14:textId="77777777" w:rsidR="003D1237" w:rsidRPr="00897B2D" w:rsidRDefault="003D1237" w:rsidP="003D1237">
            <w:pPr>
              <w:pStyle w:val="Heading3"/>
              <w:jc w:val="center"/>
              <w:rPr>
                <w:rFonts w:cs="Arial"/>
                <w:sz w:val="19"/>
                <w:szCs w:val="19"/>
              </w:rPr>
            </w:pPr>
          </w:p>
        </w:tc>
        <w:tc>
          <w:tcPr>
            <w:tcW w:w="2430" w:type="dxa"/>
            <w:vAlign w:val="center"/>
          </w:tcPr>
          <w:p w14:paraId="18B60D7C" w14:textId="77777777" w:rsidR="003D1237" w:rsidRPr="00897B2D" w:rsidRDefault="003D1237" w:rsidP="003D1237">
            <w:pPr>
              <w:jc w:val="center"/>
              <w:rPr>
                <w:rFonts w:cs="Arial"/>
                <w:sz w:val="19"/>
                <w:szCs w:val="19"/>
              </w:rPr>
            </w:pPr>
            <w:r w:rsidRPr="00897B2D">
              <w:rPr>
                <w:rFonts w:cs="Arial"/>
                <w:sz w:val="19"/>
                <w:szCs w:val="19"/>
              </w:rPr>
              <w:t>May 27</w:t>
            </w:r>
          </w:p>
        </w:tc>
        <w:tc>
          <w:tcPr>
            <w:tcW w:w="7210" w:type="dxa"/>
            <w:vAlign w:val="center"/>
          </w:tcPr>
          <w:p w14:paraId="1B300486"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Memorial Day Holiday</w:t>
            </w:r>
          </w:p>
        </w:tc>
      </w:tr>
      <w:tr w:rsidR="003D1237" w:rsidRPr="00897B2D" w14:paraId="28FA3A65" w14:textId="77777777" w:rsidTr="003D1237">
        <w:trPr>
          <w:trHeight w:val="360"/>
        </w:trPr>
        <w:tc>
          <w:tcPr>
            <w:tcW w:w="1170" w:type="dxa"/>
            <w:vMerge/>
            <w:vAlign w:val="center"/>
          </w:tcPr>
          <w:p w14:paraId="1BA038B7" w14:textId="77777777" w:rsidR="003D1237" w:rsidRPr="00897B2D" w:rsidRDefault="003D1237" w:rsidP="003D1237">
            <w:pPr>
              <w:pStyle w:val="Heading3"/>
              <w:jc w:val="center"/>
              <w:rPr>
                <w:rFonts w:cs="Arial"/>
                <w:sz w:val="19"/>
                <w:szCs w:val="19"/>
              </w:rPr>
            </w:pPr>
          </w:p>
        </w:tc>
        <w:tc>
          <w:tcPr>
            <w:tcW w:w="2430" w:type="dxa"/>
            <w:vAlign w:val="center"/>
          </w:tcPr>
          <w:p w14:paraId="6CAC7B53" w14:textId="77777777" w:rsidR="003D1237" w:rsidRPr="00897B2D" w:rsidRDefault="003D1237" w:rsidP="003D1237">
            <w:pPr>
              <w:jc w:val="center"/>
              <w:rPr>
                <w:rFonts w:cs="Arial"/>
                <w:sz w:val="19"/>
                <w:szCs w:val="19"/>
              </w:rPr>
            </w:pPr>
            <w:r w:rsidRPr="00897B2D">
              <w:rPr>
                <w:rFonts w:cs="Arial"/>
                <w:sz w:val="19"/>
                <w:szCs w:val="19"/>
              </w:rPr>
              <w:t>June 7 – 14</w:t>
            </w:r>
          </w:p>
        </w:tc>
        <w:tc>
          <w:tcPr>
            <w:tcW w:w="7210" w:type="dxa"/>
            <w:vAlign w:val="center"/>
          </w:tcPr>
          <w:p w14:paraId="30041DDB"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Andy on vacation</w:t>
            </w:r>
          </w:p>
        </w:tc>
      </w:tr>
      <w:tr w:rsidR="003D1237" w:rsidRPr="00897B2D" w14:paraId="2EC247F3" w14:textId="77777777" w:rsidTr="003D1237">
        <w:trPr>
          <w:trHeight w:val="360"/>
        </w:trPr>
        <w:tc>
          <w:tcPr>
            <w:tcW w:w="1170" w:type="dxa"/>
            <w:vMerge w:val="restart"/>
            <w:vAlign w:val="center"/>
          </w:tcPr>
          <w:p w14:paraId="229EF462" w14:textId="77777777" w:rsidR="003D1237" w:rsidRPr="00897B2D" w:rsidRDefault="003D1237" w:rsidP="003D1237">
            <w:pPr>
              <w:pStyle w:val="Heading3"/>
              <w:jc w:val="center"/>
              <w:rPr>
                <w:rFonts w:cs="Arial"/>
                <w:sz w:val="19"/>
                <w:szCs w:val="19"/>
              </w:rPr>
            </w:pPr>
            <w:bookmarkStart w:id="83" w:name="_Toc443501517"/>
            <w:bookmarkStart w:id="84" w:name="_Toc443503851"/>
            <w:r w:rsidRPr="00897B2D">
              <w:rPr>
                <w:rFonts w:cs="Arial"/>
                <w:sz w:val="19"/>
                <w:szCs w:val="19"/>
              </w:rPr>
              <w:t>FYI:</w:t>
            </w:r>
            <w:bookmarkEnd w:id="83"/>
            <w:bookmarkEnd w:id="84"/>
          </w:p>
          <w:p w14:paraId="47121636" w14:textId="77777777" w:rsidR="003D1237" w:rsidRPr="00897B2D" w:rsidRDefault="003D1237" w:rsidP="003D1237">
            <w:pPr>
              <w:pStyle w:val="Heading3"/>
              <w:jc w:val="center"/>
              <w:rPr>
                <w:rFonts w:cs="Arial"/>
                <w:sz w:val="19"/>
                <w:szCs w:val="19"/>
              </w:rPr>
            </w:pPr>
          </w:p>
        </w:tc>
        <w:tc>
          <w:tcPr>
            <w:tcW w:w="2430" w:type="dxa"/>
            <w:vAlign w:val="center"/>
          </w:tcPr>
          <w:p w14:paraId="1BEB01D1" w14:textId="77777777" w:rsidR="003D1237" w:rsidRPr="00897B2D" w:rsidRDefault="003D1237" w:rsidP="003D1237">
            <w:pPr>
              <w:jc w:val="center"/>
              <w:rPr>
                <w:rFonts w:cs="Arial"/>
                <w:sz w:val="19"/>
                <w:szCs w:val="19"/>
              </w:rPr>
            </w:pPr>
            <w:r w:rsidRPr="00897B2D">
              <w:rPr>
                <w:rFonts w:cs="Arial"/>
                <w:sz w:val="19"/>
                <w:szCs w:val="19"/>
              </w:rPr>
              <w:t>June 21 – 25</w:t>
            </w:r>
          </w:p>
        </w:tc>
        <w:tc>
          <w:tcPr>
            <w:tcW w:w="7210" w:type="dxa"/>
            <w:vAlign w:val="center"/>
          </w:tcPr>
          <w:p w14:paraId="21B16D7E"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Mid-year reviews due to Jane by 5 pm 6/25</w:t>
            </w:r>
          </w:p>
        </w:tc>
      </w:tr>
      <w:tr w:rsidR="003D1237" w:rsidRPr="00897B2D" w14:paraId="36F86084" w14:textId="77777777" w:rsidTr="003D1237">
        <w:trPr>
          <w:trHeight w:val="360"/>
        </w:trPr>
        <w:tc>
          <w:tcPr>
            <w:tcW w:w="1170" w:type="dxa"/>
            <w:vMerge/>
            <w:vAlign w:val="center"/>
          </w:tcPr>
          <w:p w14:paraId="6E4F1290" w14:textId="77777777" w:rsidR="003D1237" w:rsidRPr="00897B2D" w:rsidDel="00481FA5" w:rsidRDefault="003D1237" w:rsidP="003D1237">
            <w:pPr>
              <w:pStyle w:val="Heading3"/>
              <w:jc w:val="center"/>
              <w:rPr>
                <w:rFonts w:cs="Arial"/>
                <w:sz w:val="19"/>
                <w:szCs w:val="19"/>
              </w:rPr>
            </w:pPr>
          </w:p>
        </w:tc>
        <w:tc>
          <w:tcPr>
            <w:tcW w:w="2430" w:type="dxa"/>
            <w:vAlign w:val="center"/>
          </w:tcPr>
          <w:p w14:paraId="6A87FD9E" w14:textId="77777777" w:rsidR="003D1237" w:rsidRPr="00897B2D" w:rsidRDefault="003D1237" w:rsidP="003D1237">
            <w:pPr>
              <w:jc w:val="center"/>
              <w:rPr>
                <w:rFonts w:cs="Arial"/>
                <w:sz w:val="19"/>
                <w:szCs w:val="19"/>
              </w:rPr>
            </w:pPr>
            <w:r w:rsidRPr="00897B2D">
              <w:rPr>
                <w:rFonts w:cs="Arial"/>
                <w:sz w:val="19"/>
                <w:szCs w:val="19"/>
              </w:rPr>
              <w:t>July 17</w:t>
            </w:r>
          </w:p>
        </w:tc>
        <w:tc>
          <w:tcPr>
            <w:tcW w:w="7210" w:type="dxa"/>
            <w:vAlign w:val="center"/>
          </w:tcPr>
          <w:p w14:paraId="7E199865"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Employee Picnic at the Museum of Science and Industry</w:t>
            </w:r>
          </w:p>
        </w:tc>
      </w:tr>
      <w:tr w:rsidR="003D1237" w:rsidRPr="00897B2D" w14:paraId="2C861F8E" w14:textId="77777777" w:rsidTr="003D1237">
        <w:trPr>
          <w:trHeight w:val="360"/>
        </w:trPr>
        <w:tc>
          <w:tcPr>
            <w:tcW w:w="1170" w:type="dxa"/>
            <w:vMerge/>
            <w:vAlign w:val="center"/>
          </w:tcPr>
          <w:p w14:paraId="719B6B50" w14:textId="77777777" w:rsidR="003D1237" w:rsidRPr="00897B2D" w:rsidRDefault="003D1237" w:rsidP="003D1237">
            <w:pPr>
              <w:pStyle w:val="Heading3"/>
              <w:jc w:val="center"/>
              <w:rPr>
                <w:rFonts w:cs="Arial"/>
                <w:sz w:val="19"/>
                <w:szCs w:val="19"/>
              </w:rPr>
            </w:pPr>
          </w:p>
        </w:tc>
        <w:tc>
          <w:tcPr>
            <w:tcW w:w="2430" w:type="dxa"/>
            <w:vAlign w:val="center"/>
          </w:tcPr>
          <w:p w14:paraId="7270C137" w14:textId="77777777" w:rsidR="003D1237" w:rsidRPr="00897B2D" w:rsidRDefault="003D1237" w:rsidP="003D1237">
            <w:pPr>
              <w:jc w:val="center"/>
              <w:rPr>
                <w:rFonts w:cs="Arial"/>
                <w:sz w:val="19"/>
                <w:szCs w:val="19"/>
              </w:rPr>
            </w:pPr>
            <w:r w:rsidRPr="00897B2D">
              <w:rPr>
                <w:rFonts w:cs="Arial"/>
                <w:sz w:val="19"/>
                <w:szCs w:val="19"/>
              </w:rPr>
              <w:t>August 8</w:t>
            </w:r>
          </w:p>
        </w:tc>
        <w:tc>
          <w:tcPr>
            <w:tcW w:w="7210" w:type="dxa"/>
            <w:vAlign w:val="center"/>
          </w:tcPr>
          <w:p w14:paraId="6AB13D36" w14:textId="77777777" w:rsidR="003D1237" w:rsidRPr="00897B2D" w:rsidRDefault="003D1237" w:rsidP="003D1237">
            <w:pPr>
              <w:pStyle w:val="ListParagraph"/>
              <w:numPr>
                <w:ilvl w:val="0"/>
                <w:numId w:val="35"/>
              </w:numPr>
              <w:spacing w:line="240" w:lineRule="auto"/>
              <w:rPr>
                <w:rFonts w:cs="Arial"/>
                <w:sz w:val="19"/>
                <w:szCs w:val="19"/>
              </w:rPr>
            </w:pPr>
            <w:r w:rsidRPr="00897B2D">
              <w:rPr>
                <w:rFonts w:cs="Arial"/>
                <w:sz w:val="19"/>
                <w:szCs w:val="19"/>
              </w:rPr>
              <w:t>Charity Golf Event at Cantigny, see Frank to purchase tickets</w:t>
            </w:r>
          </w:p>
        </w:tc>
      </w:tr>
    </w:tbl>
    <w:p w14:paraId="30754362" w14:textId="77777777" w:rsidR="00AE3620" w:rsidRDefault="00AE3620">
      <w:pPr>
        <w:spacing w:after="200"/>
        <w:rPr>
          <w:rFonts w:eastAsia="Times New Roman" w:cs="Arial"/>
          <w:bCs/>
          <w:noProof/>
          <w:sz w:val="28"/>
          <w:szCs w:val="28"/>
        </w:rPr>
      </w:pPr>
      <w:r>
        <w:br w:type="page"/>
      </w:r>
    </w:p>
    <w:p w14:paraId="110D342C" w14:textId="77777777" w:rsidR="00FB46CD" w:rsidRPr="009F7034" w:rsidRDefault="00FB46CD" w:rsidP="00FB46CD">
      <w:pPr>
        <w:pStyle w:val="Heading1"/>
      </w:pPr>
      <w:bookmarkStart w:id="85" w:name="_Toc443503852"/>
      <w:r w:rsidRPr="009F7034">
        <w:lastRenderedPageBreak/>
        <w:t>Meeting Agenda Activity</w:t>
      </w:r>
      <w:bookmarkEnd w:id="85"/>
    </w:p>
    <w:p w14:paraId="4297474A" w14:textId="77777777" w:rsidR="00FB46CD" w:rsidRPr="00ED62F8" w:rsidRDefault="00FB46CD" w:rsidP="00FB46CD">
      <w:pPr>
        <w:spacing w:after="200"/>
        <w:rPr>
          <w:rFonts w:cs="Arial"/>
          <w:sz w:val="22"/>
        </w:rPr>
      </w:pPr>
      <w:r w:rsidRPr="00ED62F8">
        <w:rPr>
          <w:rFonts w:cs="Arial"/>
          <w:sz w:val="22"/>
        </w:rPr>
        <w:t xml:space="preserve">Reviewing the agenda on the previous page, discuss the questions below with your group.  </w:t>
      </w:r>
    </w:p>
    <w:p w14:paraId="4096C16B" w14:textId="77777777" w:rsidR="00FB46CD" w:rsidRPr="00ED62F8" w:rsidRDefault="00FB46CD" w:rsidP="00FB46CD">
      <w:pPr>
        <w:spacing w:after="200"/>
        <w:rPr>
          <w:rFonts w:cs="Arial"/>
          <w:i/>
          <w:sz w:val="22"/>
        </w:rPr>
      </w:pPr>
      <w:r w:rsidRPr="00ED62F8">
        <w:rPr>
          <w:rFonts w:cs="Arial"/>
          <w:i/>
          <w:sz w:val="22"/>
        </w:rPr>
        <w:t>What are the best practices of meetings reflect in the monthly meeting agenda?</w:t>
      </w:r>
    </w:p>
    <w:p w14:paraId="7286F00C" w14:textId="77777777" w:rsidR="00FB46CD" w:rsidRPr="00ED62F8" w:rsidRDefault="00FB46CD" w:rsidP="00FB46CD">
      <w:pPr>
        <w:spacing w:after="200"/>
        <w:rPr>
          <w:rFonts w:cs="Arial"/>
          <w:i/>
          <w:sz w:val="22"/>
        </w:rPr>
      </w:pPr>
    </w:p>
    <w:p w14:paraId="3DB3F5D2" w14:textId="77777777" w:rsidR="00FB46CD" w:rsidRPr="00ED62F8" w:rsidRDefault="00FB46CD" w:rsidP="00FB46CD">
      <w:pPr>
        <w:spacing w:after="200"/>
        <w:rPr>
          <w:rFonts w:cs="Arial"/>
          <w:i/>
          <w:sz w:val="22"/>
        </w:rPr>
      </w:pPr>
    </w:p>
    <w:p w14:paraId="3BEA3DB3" w14:textId="77777777" w:rsidR="00FB46CD" w:rsidRPr="00ED62F8" w:rsidRDefault="00FB46CD" w:rsidP="00FB46CD">
      <w:pPr>
        <w:spacing w:after="200"/>
        <w:rPr>
          <w:rFonts w:cs="Arial"/>
          <w:i/>
          <w:sz w:val="22"/>
        </w:rPr>
      </w:pPr>
    </w:p>
    <w:p w14:paraId="244DCFA6" w14:textId="77777777" w:rsidR="00FB46CD" w:rsidRPr="00ED62F8" w:rsidRDefault="00FB46CD" w:rsidP="00FB46CD">
      <w:pPr>
        <w:spacing w:after="200"/>
        <w:rPr>
          <w:rFonts w:cs="Arial"/>
          <w:i/>
          <w:sz w:val="22"/>
        </w:rPr>
      </w:pPr>
    </w:p>
    <w:p w14:paraId="5823E20E" w14:textId="77777777" w:rsidR="00FB46CD" w:rsidRPr="00ED62F8" w:rsidRDefault="00FB46CD" w:rsidP="00FB46CD">
      <w:pPr>
        <w:spacing w:after="200"/>
        <w:rPr>
          <w:rFonts w:cs="Arial"/>
          <w:i/>
          <w:sz w:val="22"/>
        </w:rPr>
      </w:pPr>
    </w:p>
    <w:p w14:paraId="73A40940" w14:textId="77777777" w:rsidR="00FB46CD" w:rsidRPr="00ED62F8" w:rsidRDefault="00FB46CD" w:rsidP="00FB46CD">
      <w:pPr>
        <w:spacing w:after="200"/>
        <w:rPr>
          <w:rFonts w:cs="Arial"/>
          <w:i/>
          <w:sz w:val="22"/>
        </w:rPr>
      </w:pPr>
      <w:r w:rsidRPr="00ED62F8">
        <w:rPr>
          <w:rFonts w:cs="Arial"/>
          <w:i/>
          <w:sz w:val="22"/>
        </w:rPr>
        <w:t>How can Jane (leader) and Frank (facilitator) build accountability into the meeting?</w:t>
      </w:r>
    </w:p>
    <w:p w14:paraId="7703D81A" w14:textId="77777777" w:rsidR="00FB46CD" w:rsidRPr="00ED62F8" w:rsidRDefault="00FB46CD" w:rsidP="00FB46CD">
      <w:pPr>
        <w:spacing w:after="200"/>
        <w:rPr>
          <w:rFonts w:cs="Arial"/>
          <w:i/>
          <w:sz w:val="22"/>
        </w:rPr>
      </w:pPr>
    </w:p>
    <w:p w14:paraId="69866763" w14:textId="77777777" w:rsidR="00FB46CD" w:rsidRPr="00ED62F8" w:rsidRDefault="00FB46CD" w:rsidP="00FB46CD">
      <w:pPr>
        <w:spacing w:after="200"/>
        <w:rPr>
          <w:rFonts w:cs="Arial"/>
          <w:i/>
          <w:sz w:val="22"/>
        </w:rPr>
      </w:pPr>
    </w:p>
    <w:p w14:paraId="64392A3D" w14:textId="77777777" w:rsidR="00FB46CD" w:rsidRPr="00ED62F8" w:rsidRDefault="00FB46CD" w:rsidP="00FB46CD">
      <w:pPr>
        <w:spacing w:after="200"/>
        <w:rPr>
          <w:rFonts w:cs="Arial"/>
          <w:i/>
          <w:sz w:val="22"/>
        </w:rPr>
      </w:pPr>
    </w:p>
    <w:p w14:paraId="001647DF" w14:textId="77777777" w:rsidR="00FB46CD" w:rsidRPr="00ED62F8" w:rsidRDefault="00FB46CD" w:rsidP="00FB46CD">
      <w:pPr>
        <w:spacing w:after="200"/>
        <w:rPr>
          <w:rFonts w:cs="Arial"/>
          <w:i/>
          <w:sz w:val="22"/>
        </w:rPr>
      </w:pPr>
    </w:p>
    <w:p w14:paraId="71CFE417" w14:textId="77777777" w:rsidR="00FB46CD" w:rsidRPr="00ED62F8" w:rsidRDefault="00FB46CD" w:rsidP="00FB46CD">
      <w:pPr>
        <w:spacing w:after="200"/>
        <w:rPr>
          <w:rFonts w:cs="Arial"/>
          <w:i/>
          <w:sz w:val="22"/>
        </w:rPr>
      </w:pPr>
    </w:p>
    <w:p w14:paraId="4F6E3B65" w14:textId="77777777" w:rsidR="00FB46CD" w:rsidRPr="00ED62F8" w:rsidRDefault="00FB46CD" w:rsidP="00FB46CD">
      <w:pPr>
        <w:spacing w:after="200"/>
        <w:rPr>
          <w:rFonts w:cs="Arial"/>
          <w:i/>
          <w:sz w:val="22"/>
        </w:rPr>
      </w:pPr>
      <w:r w:rsidRPr="00ED62F8">
        <w:rPr>
          <w:rFonts w:cs="Arial"/>
          <w:i/>
          <w:sz w:val="22"/>
        </w:rPr>
        <w:t>What are some of the things Jane or Frank could do to keep the meeting from going off-track?</w:t>
      </w:r>
    </w:p>
    <w:p w14:paraId="49A16555" w14:textId="0BD75656" w:rsidR="00FB46CD" w:rsidRPr="00ED62F8" w:rsidRDefault="00FB46CD" w:rsidP="00FB46CD">
      <w:pPr>
        <w:spacing w:after="200"/>
        <w:rPr>
          <w:ins w:id="86" w:author="New-Cater,Victoria" w:date="2016-02-17T17:59:00Z"/>
          <w:rFonts w:eastAsia="Times New Roman" w:cs="Arial"/>
          <w:bCs/>
          <w:noProof/>
          <w:szCs w:val="28"/>
        </w:rPr>
      </w:pPr>
      <w:r w:rsidRPr="00ED62F8">
        <w:rPr>
          <w:rFonts w:cs="Arial"/>
          <w:i/>
          <w:sz w:val="22"/>
        </w:rPr>
        <w:br w:type="page"/>
      </w:r>
    </w:p>
    <w:p w14:paraId="1DA6D44E" w14:textId="3FFC359C" w:rsidR="003D1237" w:rsidRDefault="003D1237" w:rsidP="003D1237">
      <w:pPr>
        <w:pStyle w:val="Heading1"/>
      </w:pPr>
      <w:bookmarkStart w:id="87" w:name="_Toc443503853"/>
      <w:r>
        <w:lastRenderedPageBreak/>
        <w:t>Assess a Meeting</w:t>
      </w:r>
      <w:bookmarkEnd w:id="87"/>
    </w:p>
    <w:p w14:paraId="242B75AD" w14:textId="77777777" w:rsidR="003D1237" w:rsidRPr="00897B2D" w:rsidRDefault="003D1237" w:rsidP="003D1237">
      <w:pPr>
        <w:spacing w:after="60"/>
        <w:rPr>
          <w:rFonts w:cs="Arial"/>
          <w:sz w:val="22"/>
        </w:rPr>
      </w:pPr>
      <w:r>
        <w:rPr>
          <w:rFonts w:cs="Arial"/>
          <w:sz w:val="22"/>
        </w:rPr>
        <w:t>Take</w:t>
      </w:r>
      <w:r w:rsidRPr="00897B2D">
        <w:rPr>
          <w:rFonts w:cs="Arial"/>
          <w:sz w:val="22"/>
        </w:rPr>
        <w:t xml:space="preserve"> a moment to assess the last meeting you attended (as a leader, contributor, or facilitator) by answering the questions below:</w:t>
      </w:r>
    </w:p>
    <w:p w14:paraId="6B110A21" w14:textId="77777777" w:rsidR="003D1237" w:rsidRPr="00897B2D" w:rsidRDefault="003D1237" w:rsidP="003D1237">
      <w:pPr>
        <w:rPr>
          <w:rFonts w:cs="Arial"/>
          <w:b/>
          <w:sz w:val="22"/>
        </w:rPr>
      </w:pPr>
      <w:r w:rsidRPr="00897B2D">
        <w:rPr>
          <w:rFonts w:cs="Arial"/>
          <w:b/>
          <w:sz w:val="22"/>
        </w:rPr>
        <w:t>Using the table below, please check the box corresponding to your answer.</w:t>
      </w:r>
    </w:p>
    <w:tbl>
      <w:tblPr>
        <w:tblStyle w:val="TableGrid"/>
        <w:tblW w:w="0" w:type="auto"/>
        <w:tblLook w:val="04A0" w:firstRow="1" w:lastRow="0" w:firstColumn="1" w:lastColumn="0" w:noHBand="0" w:noVBand="1"/>
      </w:tblPr>
      <w:tblGrid>
        <w:gridCol w:w="3744"/>
        <w:gridCol w:w="1537"/>
        <w:gridCol w:w="1831"/>
        <w:gridCol w:w="1329"/>
        <w:gridCol w:w="1268"/>
      </w:tblGrid>
      <w:tr w:rsidR="00484413" w:rsidRPr="00897B2D" w14:paraId="5ABC4D81" w14:textId="77777777" w:rsidTr="00484413">
        <w:tc>
          <w:tcPr>
            <w:tcW w:w="3744" w:type="dxa"/>
          </w:tcPr>
          <w:p w14:paraId="07BE7207" w14:textId="77777777" w:rsidR="00484413" w:rsidRPr="00897B2D" w:rsidRDefault="00484413" w:rsidP="003D1237">
            <w:pPr>
              <w:rPr>
                <w:rFonts w:cs="Arial"/>
                <w:sz w:val="22"/>
              </w:rPr>
            </w:pPr>
          </w:p>
        </w:tc>
        <w:tc>
          <w:tcPr>
            <w:tcW w:w="1537" w:type="dxa"/>
          </w:tcPr>
          <w:p w14:paraId="30292885" w14:textId="5206E01D" w:rsidR="00484413" w:rsidRPr="00897B2D" w:rsidRDefault="00484413" w:rsidP="003D1237">
            <w:pPr>
              <w:rPr>
                <w:rFonts w:cs="Arial"/>
                <w:b/>
                <w:sz w:val="22"/>
              </w:rPr>
            </w:pPr>
            <w:r>
              <w:rPr>
                <w:rFonts w:cs="Arial"/>
                <w:b/>
                <w:sz w:val="22"/>
              </w:rPr>
              <w:t>Always</w:t>
            </w:r>
          </w:p>
        </w:tc>
        <w:tc>
          <w:tcPr>
            <w:tcW w:w="1831" w:type="dxa"/>
          </w:tcPr>
          <w:p w14:paraId="36045613" w14:textId="6CD0A93A" w:rsidR="00484413" w:rsidRPr="00897B2D" w:rsidRDefault="00484413" w:rsidP="003D1237">
            <w:pPr>
              <w:rPr>
                <w:rFonts w:cs="Arial"/>
                <w:b/>
                <w:sz w:val="22"/>
              </w:rPr>
            </w:pPr>
            <w:r>
              <w:rPr>
                <w:rFonts w:cs="Arial"/>
                <w:b/>
                <w:sz w:val="22"/>
              </w:rPr>
              <w:t>Sometimes</w:t>
            </w:r>
          </w:p>
        </w:tc>
        <w:tc>
          <w:tcPr>
            <w:tcW w:w="1329" w:type="dxa"/>
          </w:tcPr>
          <w:p w14:paraId="5F66F5FC" w14:textId="1BF8F71B" w:rsidR="00484413" w:rsidRPr="00897B2D" w:rsidRDefault="00484413" w:rsidP="003D1237">
            <w:pPr>
              <w:rPr>
                <w:rFonts w:cs="Arial"/>
                <w:b/>
                <w:sz w:val="22"/>
              </w:rPr>
            </w:pPr>
            <w:r>
              <w:rPr>
                <w:rFonts w:cs="Arial"/>
                <w:b/>
                <w:sz w:val="22"/>
              </w:rPr>
              <w:t>Rarely</w:t>
            </w:r>
          </w:p>
        </w:tc>
        <w:tc>
          <w:tcPr>
            <w:tcW w:w="1268" w:type="dxa"/>
          </w:tcPr>
          <w:p w14:paraId="0BF7B1A5" w14:textId="392C82FA" w:rsidR="00484413" w:rsidRPr="00897B2D" w:rsidRDefault="00484413" w:rsidP="003D1237">
            <w:pPr>
              <w:rPr>
                <w:rFonts w:cs="Arial"/>
                <w:b/>
                <w:sz w:val="22"/>
              </w:rPr>
            </w:pPr>
            <w:r>
              <w:rPr>
                <w:rFonts w:cs="Arial"/>
                <w:b/>
                <w:sz w:val="22"/>
              </w:rPr>
              <w:t>Never</w:t>
            </w:r>
          </w:p>
        </w:tc>
      </w:tr>
      <w:tr w:rsidR="00484413" w:rsidRPr="00897B2D" w14:paraId="32870966" w14:textId="77777777" w:rsidTr="00484413">
        <w:tc>
          <w:tcPr>
            <w:tcW w:w="3744" w:type="dxa"/>
          </w:tcPr>
          <w:p w14:paraId="04F62FA6" w14:textId="77777777" w:rsidR="00484413" w:rsidRPr="00897B2D" w:rsidRDefault="00484413" w:rsidP="003D1237">
            <w:pPr>
              <w:rPr>
                <w:rFonts w:cs="Arial"/>
                <w:sz w:val="22"/>
              </w:rPr>
            </w:pPr>
            <w:r w:rsidRPr="00897B2D">
              <w:rPr>
                <w:rFonts w:cs="Arial"/>
                <w:sz w:val="22"/>
              </w:rPr>
              <w:t>Of all the times this meeting is held, what percent of the time does the meeting advance the work of your organization?</w:t>
            </w:r>
          </w:p>
        </w:tc>
        <w:tc>
          <w:tcPr>
            <w:tcW w:w="1537" w:type="dxa"/>
          </w:tcPr>
          <w:p w14:paraId="738EA85A" w14:textId="77777777" w:rsidR="00484413" w:rsidRPr="00897B2D" w:rsidRDefault="00484413" w:rsidP="003D1237">
            <w:pPr>
              <w:rPr>
                <w:rFonts w:cs="Arial"/>
                <w:sz w:val="22"/>
              </w:rPr>
            </w:pPr>
          </w:p>
        </w:tc>
        <w:tc>
          <w:tcPr>
            <w:tcW w:w="1831" w:type="dxa"/>
          </w:tcPr>
          <w:p w14:paraId="42DD759D" w14:textId="77777777" w:rsidR="00484413" w:rsidRPr="00897B2D" w:rsidRDefault="00484413" w:rsidP="003D1237">
            <w:pPr>
              <w:rPr>
                <w:rFonts w:cs="Arial"/>
                <w:sz w:val="22"/>
              </w:rPr>
            </w:pPr>
          </w:p>
        </w:tc>
        <w:tc>
          <w:tcPr>
            <w:tcW w:w="1329" w:type="dxa"/>
          </w:tcPr>
          <w:p w14:paraId="44F5D7AF" w14:textId="77777777" w:rsidR="00484413" w:rsidRPr="00897B2D" w:rsidRDefault="00484413" w:rsidP="003D1237">
            <w:pPr>
              <w:rPr>
                <w:rFonts w:cs="Arial"/>
                <w:sz w:val="22"/>
              </w:rPr>
            </w:pPr>
          </w:p>
        </w:tc>
        <w:tc>
          <w:tcPr>
            <w:tcW w:w="1268" w:type="dxa"/>
          </w:tcPr>
          <w:p w14:paraId="266031A3" w14:textId="77777777" w:rsidR="00484413" w:rsidRPr="00897B2D" w:rsidRDefault="00484413" w:rsidP="003D1237">
            <w:pPr>
              <w:rPr>
                <w:rFonts w:cs="Arial"/>
                <w:sz w:val="22"/>
              </w:rPr>
            </w:pPr>
          </w:p>
        </w:tc>
      </w:tr>
      <w:tr w:rsidR="00484413" w:rsidRPr="00897B2D" w14:paraId="6D3935F9" w14:textId="77777777" w:rsidTr="00484413">
        <w:tc>
          <w:tcPr>
            <w:tcW w:w="3744" w:type="dxa"/>
          </w:tcPr>
          <w:p w14:paraId="01806C65" w14:textId="77777777" w:rsidR="00484413" w:rsidRPr="00897B2D" w:rsidRDefault="00484413" w:rsidP="003D1237">
            <w:pPr>
              <w:rPr>
                <w:rFonts w:cs="Arial"/>
                <w:sz w:val="22"/>
              </w:rPr>
            </w:pPr>
            <w:r w:rsidRPr="00897B2D">
              <w:rPr>
                <w:rFonts w:cs="Arial"/>
                <w:sz w:val="22"/>
              </w:rPr>
              <w:t>Of all the times this meeting is held, what percent of the time are the right people included in the meeting?</w:t>
            </w:r>
          </w:p>
        </w:tc>
        <w:tc>
          <w:tcPr>
            <w:tcW w:w="1537" w:type="dxa"/>
          </w:tcPr>
          <w:p w14:paraId="36CB061B" w14:textId="77777777" w:rsidR="00484413" w:rsidRPr="00897B2D" w:rsidRDefault="00484413" w:rsidP="003D1237">
            <w:pPr>
              <w:rPr>
                <w:rFonts w:cs="Arial"/>
                <w:sz w:val="22"/>
              </w:rPr>
            </w:pPr>
          </w:p>
        </w:tc>
        <w:tc>
          <w:tcPr>
            <w:tcW w:w="1831" w:type="dxa"/>
          </w:tcPr>
          <w:p w14:paraId="25B6021E" w14:textId="77777777" w:rsidR="00484413" w:rsidRPr="00897B2D" w:rsidRDefault="00484413" w:rsidP="003D1237">
            <w:pPr>
              <w:rPr>
                <w:rFonts w:cs="Arial"/>
                <w:sz w:val="22"/>
              </w:rPr>
            </w:pPr>
          </w:p>
        </w:tc>
        <w:tc>
          <w:tcPr>
            <w:tcW w:w="1329" w:type="dxa"/>
          </w:tcPr>
          <w:p w14:paraId="527C02B4" w14:textId="77777777" w:rsidR="00484413" w:rsidRPr="00897B2D" w:rsidRDefault="00484413" w:rsidP="003D1237">
            <w:pPr>
              <w:rPr>
                <w:rFonts w:cs="Arial"/>
                <w:sz w:val="22"/>
              </w:rPr>
            </w:pPr>
          </w:p>
        </w:tc>
        <w:tc>
          <w:tcPr>
            <w:tcW w:w="1268" w:type="dxa"/>
          </w:tcPr>
          <w:p w14:paraId="7A808A01" w14:textId="77777777" w:rsidR="00484413" w:rsidRPr="00897B2D" w:rsidRDefault="00484413" w:rsidP="003D1237">
            <w:pPr>
              <w:rPr>
                <w:rFonts w:cs="Arial"/>
                <w:sz w:val="22"/>
              </w:rPr>
            </w:pPr>
          </w:p>
        </w:tc>
      </w:tr>
      <w:tr w:rsidR="00484413" w:rsidRPr="00897B2D" w14:paraId="51CA095E" w14:textId="77777777" w:rsidTr="00484413">
        <w:tc>
          <w:tcPr>
            <w:tcW w:w="3744" w:type="dxa"/>
          </w:tcPr>
          <w:p w14:paraId="46D87CE7" w14:textId="77777777" w:rsidR="00484413" w:rsidRPr="00897B2D" w:rsidRDefault="00484413" w:rsidP="003D1237">
            <w:pPr>
              <w:rPr>
                <w:rFonts w:cs="Arial"/>
                <w:sz w:val="22"/>
              </w:rPr>
            </w:pPr>
            <w:r w:rsidRPr="00897B2D">
              <w:rPr>
                <w:rFonts w:cs="Arial"/>
                <w:sz w:val="22"/>
              </w:rPr>
              <w:t>Of all the times decisions occur in this meeting, what percent of the time is the decision-making process clear to everyone present?</w:t>
            </w:r>
          </w:p>
        </w:tc>
        <w:tc>
          <w:tcPr>
            <w:tcW w:w="1537" w:type="dxa"/>
          </w:tcPr>
          <w:p w14:paraId="7A3C9609" w14:textId="77777777" w:rsidR="00484413" w:rsidRPr="00897B2D" w:rsidRDefault="00484413" w:rsidP="003D1237">
            <w:pPr>
              <w:rPr>
                <w:rFonts w:cs="Arial"/>
                <w:sz w:val="22"/>
              </w:rPr>
            </w:pPr>
          </w:p>
        </w:tc>
        <w:tc>
          <w:tcPr>
            <w:tcW w:w="1831" w:type="dxa"/>
          </w:tcPr>
          <w:p w14:paraId="0154DB99" w14:textId="77777777" w:rsidR="00484413" w:rsidRPr="00897B2D" w:rsidRDefault="00484413" w:rsidP="003D1237">
            <w:pPr>
              <w:rPr>
                <w:rFonts w:cs="Arial"/>
                <w:sz w:val="22"/>
              </w:rPr>
            </w:pPr>
          </w:p>
        </w:tc>
        <w:tc>
          <w:tcPr>
            <w:tcW w:w="1329" w:type="dxa"/>
          </w:tcPr>
          <w:p w14:paraId="2F7927AB" w14:textId="77777777" w:rsidR="00484413" w:rsidRPr="00897B2D" w:rsidRDefault="00484413" w:rsidP="003D1237">
            <w:pPr>
              <w:rPr>
                <w:rFonts w:cs="Arial"/>
                <w:sz w:val="22"/>
              </w:rPr>
            </w:pPr>
          </w:p>
        </w:tc>
        <w:tc>
          <w:tcPr>
            <w:tcW w:w="1268" w:type="dxa"/>
          </w:tcPr>
          <w:p w14:paraId="55F38F9B" w14:textId="77777777" w:rsidR="00484413" w:rsidRPr="00897B2D" w:rsidRDefault="00484413" w:rsidP="003D1237">
            <w:pPr>
              <w:rPr>
                <w:rFonts w:cs="Arial"/>
                <w:sz w:val="22"/>
              </w:rPr>
            </w:pPr>
          </w:p>
        </w:tc>
      </w:tr>
      <w:tr w:rsidR="00484413" w:rsidRPr="00897B2D" w14:paraId="399C3A21" w14:textId="77777777" w:rsidTr="00484413">
        <w:tc>
          <w:tcPr>
            <w:tcW w:w="3744" w:type="dxa"/>
          </w:tcPr>
          <w:p w14:paraId="58D24C6F" w14:textId="2389A394" w:rsidR="00484413" w:rsidRPr="00897B2D" w:rsidRDefault="00484413" w:rsidP="003D1237">
            <w:pPr>
              <w:rPr>
                <w:rFonts w:cs="Arial"/>
                <w:sz w:val="22"/>
              </w:rPr>
            </w:pPr>
            <w:r>
              <w:rPr>
                <w:rFonts w:cs="Arial"/>
                <w:sz w:val="22"/>
              </w:rPr>
              <w:t>Of all of the times this meeting is held, everyone present understands the meeting’s purpose.</w:t>
            </w:r>
          </w:p>
        </w:tc>
        <w:tc>
          <w:tcPr>
            <w:tcW w:w="1537" w:type="dxa"/>
          </w:tcPr>
          <w:p w14:paraId="16CB20C8" w14:textId="77777777" w:rsidR="00484413" w:rsidRPr="00897B2D" w:rsidRDefault="00484413" w:rsidP="003D1237">
            <w:pPr>
              <w:rPr>
                <w:rFonts w:cs="Arial"/>
                <w:sz w:val="22"/>
              </w:rPr>
            </w:pPr>
          </w:p>
        </w:tc>
        <w:tc>
          <w:tcPr>
            <w:tcW w:w="1831" w:type="dxa"/>
          </w:tcPr>
          <w:p w14:paraId="09B56610" w14:textId="77777777" w:rsidR="00484413" w:rsidRPr="00897B2D" w:rsidRDefault="00484413" w:rsidP="003D1237">
            <w:pPr>
              <w:rPr>
                <w:rFonts w:cs="Arial"/>
                <w:sz w:val="22"/>
              </w:rPr>
            </w:pPr>
          </w:p>
        </w:tc>
        <w:tc>
          <w:tcPr>
            <w:tcW w:w="1329" w:type="dxa"/>
          </w:tcPr>
          <w:p w14:paraId="0F191948" w14:textId="77777777" w:rsidR="00484413" w:rsidRPr="00897B2D" w:rsidRDefault="00484413" w:rsidP="003D1237">
            <w:pPr>
              <w:rPr>
                <w:rFonts w:cs="Arial"/>
                <w:sz w:val="22"/>
              </w:rPr>
            </w:pPr>
          </w:p>
        </w:tc>
        <w:tc>
          <w:tcPr>
            <w:tcW w:w="1268" w:type="dxa"/>
          </w:tcPr>
          <w:p w14:paraId="50EB8BBD" w14:textId="77777777" w:rsidR="00484413" w:rsidRPr="00897B2D" w:rsidRDefault="00484413" w:rsidP="003D1237">
            <w:pPr>
              <w:rPr>
                <w:rFonts w:cs="Arial"/>
                <w:sz w:val="22"/>
              </w:rPr>
            </w:pPr>
          </w:p>
        </w:tc>
      </w:tr>
      <w:tr w:rsidR="00484413" w:rsidRPr="00897B2D" w14:paraId="210B0DEA" w14:textId="77777777" w:rsidTr="00484413">
        <w:tc>
          <w:tcPr>
            <w:tcW w:w="3744" w:type="dxa"/>
          </w:tcPr>
          <w:p w14:paraId="368273F7" w14:textId="63E4BA1E" w:rsidR="00484413" w:rsidRDefault="00484413" w:rsidP="003D1237">
            <w:pPr>
              <w:rPr>
                <w:rFonts w:cs="Arial"/>
                <w:sz w:val="22"/>
              </w:rPr>
            </w:pPr>
            <w:r w:rsidRPr="00897B2D">
              <w:rPr>
                <w:rFonts w:cs="Arial"/>
                <w:sz w:val="22"/>
              </w:rPr>
              <w:t>Of all the times this meeting is held, how often does valuable learning occur?</w:t>
            </w:r>
          </w:p>
        </w:tc>
        <w:tc>
          <w:tcPr>
            <w:tcW w:w="1537" w:type="dxa"/>
          </w:tcPr>
          <w:p w14:paraId="45A79968" w14:textId="77777777" w:rsidR="00484413" w:rsidRPr="00897B2D" w:rsidRDefault="00484413" w:rsidP="003D1237">
            <w:pPr>
              <w:rPr>
                <w:rFonts w:cs="Arial"/>
                <w:sz w:val="22"/>
              </w:rPr>
            </w:pPr>
          </w:p>
        </w:tc>
        <w:tc>
          <w:tcPr>
            <w:tcW w:w="1831" w:type="dxa"/>
          </w:tcPr>
          <w:p w14:paraId="49B4F9FB" w14:textId="77777777" w:rsidR="00484413" w:rsidRPr="00897B2D" w:rsidRDefault="00484413" w:rsidP="003D1237">
            <w:pPr>
              <w:rPr>
                <w:rFonts w:cs="Arial"/>
                <w:sz w:val="22"/>
              </w:rPr>
            </w:pPr>
          </w:p>
        </w:tc>
        <w:tc>
          <w:tcPr>
            <w:tcW w:w="1329" w:type="dxa"/>
          </w:tcPr>
          <w:p w14:paraId="3EE6EBCC" w14:textId="77777777" w:rsidR="00484413" w:rsidRPr="00897B2D" w:rsidRDefault="00484413" w:rsidP="003D1237">
            <w:pPr>
              <w:rPr>
                <w:rFonts w:cs="Arial"/>
                <w:sz w:val="22"/>
              </w:rPr>
            </w:pPr>
          </w:p>
        </w:tc>
        <w:tc>
          <w:tcPr>
            <w:tcW w:w="1268" w:type="dxa"/>
          </w:tcPr>
          <w:p w14:paraId="3BF0D43D" w14:textId="77777777" w:rsidR="00484413" w:rsidRPr="00897B2D" w:rsidRDefault="00484413" w:rsidP="003D1237">
            <w:pPr>
              <w:rPr>
                <w:rFonts w:cs="Arial"/>
                <w:sz w:val="22"/>
              </w:rPr>
            </w:pPr>
          </w:p>
        </w:tc>
      </w:tr>
      <w:tr w:rsidR="00484413" w:rsidRPr="00897B2D" w14:paraId="78B55ECB" w14:textId="77777777" w:rsidTr="00484413">
        <w:tc>
          <w:tcPr>
            <w:tcW w:w="3744" w:type="dxa"/>
          </w:tcPr>
          <w:p w14:paraId="536992CE" w14:textId="268366BB" w:rsidR="00484413" w:rsidRDefault="00484413" w:rsidP="003D1237">
            <w:pPr>
              <w:rPr>
                <w:rFonts w:cs="Arial"/>
                <w:sz w:val="22"/>
              </w:rPr>
            </w:pPr>
            <w:r w:rsidRPr="00897B2D">
              <w:rPr>
                <w:rFonts w:cs="Arial"/>
                <w:sz w:val="22"/>
              </w:rPr>
              <w:t>Do you feel welcome in this meeting?</w:t>
            </w:r>
          </w:p>
        </w:tc>
        <w:tc>
          <w:tcPr>
            <w:tcW w:w="1537" w:type="dxa"/>
          </w:tcPr>
          <w:p w14:paraId="1431BE2F" w14:textId="77777777" w:rsidR="00484413" w:rsidRPr="00897B2D" w:rsidRDefault="00484413" w:rsidP="003D1237">
            <w:pPr>
              <w:rPr>
                <w:rFonts w:cs="Arial"/>
                <w:sz w:val="22"/>
              </w:rPr>
            </w:pPr>
          </w:p>
        </w:tc>
        <w:tc>
          <w:tcPr>
            <w:tcW w:w="1831" w:type="dxa"/>
          </w:tcPr>
          <w:p w14:paraId="5359C047" w14:textId="77777777" w:rsidR="00484413" w:rsidRPr="00897B2D" w:rsidRDefault="00484413" w:rsidP="003D1237">
            <w:pPr>
              <w:rPr>
                <w:rFonts w:cs="Arial"/>
                <w:sz w:val="22"/>
              </w:rPr>
            </w:pPr>
          </w:p>
        </w:tc>
        <w:tc>
          <w:tcPr>
            <w:tcW w:w="1329" w:type="dxa"/>
          </w:tcPr>
          <w:p w14:paraId="35324E44" w14:textId="77777777" w:rsidR="00484413" w:rsidRPr="00897B2D" w:rsidRDefault="00484413" w:rsidP="003D1237">
            <w:pPr>
              <w:rPr>
                <w:rFonts w:cs="Arial"/>
                <w:sz w:val="22"/>
              </w:rPr>
            </w:pPr>
          </w:p>
        </w:tc>
        <w:tc>
          <w:tcPr>
            <w:tcW w:w="1268" w:type="dxa"/>
          </w:tcPr>
          <w:p w14:paraId="65F164D0" w14:textId="77777777" w:rsidR="00484413" w:rsidRPr="00897B2D" w:rsidRDefault="00484413" w:rsidP="003D1237">
            <w:pPr>
              <w:rPr>
                <w:rFonts w:cs="Arial"/>
                <w:sz w:val="22"/>
              </w:rPr>
            </w:pPr>
          </w:p>
        </w:tc>
      </w:tr>
      <w:tr w:rsidR="00484413" w:rsidRPr="00897B2D" w14:paraId="31FC0C70" w14:textId="77777777" w:rsidTr="00484413">
        <w:tc>
          <w:tcPr>
            <w:tcW w:w="3744" w:type="dxa"/>
          </w:tcPr>
          <w:p w14:paraId="7FC72D29" w14:textId="61956D9C" w:rsidR="00484413" w:rsidRDefault="00484413" w:rsidP="003D1237">
            <w:pPr>
              <w:rPr>
                <w:rFonts w:cs="Arial"/>
                <w:sz w:val="22"/>
              </w:rPr>
            </w:pPr>
            <w:r w:rsidRPr="00897B2D">
              <w:rPr>
                <w:rFonts w:cs="Arial"/>
                <w:sz w:val="22"/>
              </w:rPr>
              <w:t>Do you feel connected to this meeting’s task?</w:t>
            </w:r>
          </w:p>
        </w:tc>
        <w:tc>
          <w:tcPr>
            <w:tcW w:w="1537" w:type="dxa"/>
          </w:tcPr>
          <w:p w14:paraId="171C7422" w14:textId="77777777" w:rsidR="00484413" w:rsidRPr="00897B2D" w:rsidRDefault="00484413" w:rsidP="003D1237">
            <w:pPr>
              <w:rPr>
                <w:rFonts w:cs="Arial"/>
                <w:sz w:val="22"/>
              </w:rPr>
            </w:pPr>
          </w:p>
        </w:tc>
        <w:tc>
          <w:tcPr>
            <w:tcW w:w="1831" w:type="dxa"/>
          </w:tcPr>
          <w:p w14:paraId="39A0081B" w14:textId="77777777" w:rsidR="00484413" w:rsidRPr="00897B2D" w:rsidRDefault="00484413" w:rsidP="003D1237">
            <w:pPr>
              <w:rPr>
                <w:rFonts w:cs="Arial"/>
                <w:sz w:val="22"/>
              </w:rPr>
            </w:pPr>
          </w:p>
        </w:tc>
        <w:tc>
          <w:tcPr>
            <w:tcW w:w="1329" w:type="dxa"/>
          </w:tcPr>
          <w:p w14:paraId="4B63BFC9" w14:textId="77777777" w:rsidR="00484413" w:rsidRPr="00897B2D" w:rsidRDefault="00484413" w:rsidP="003D1237">
            <w:pPr>
              <w:rPr>
                <w:rFonts w:cs="Arial"/>
                <w:sz w:val="22"/>
              </w:rPr>
            </w:pPr>
          </w:p>
        </w:tc>
        <w:tc>
          <w:tcPr>
            <w:tcW w:w="1268" w:type="dxa"/>
          </w:tcPr>
          <w:p w14:paraId="4CC162E7" w14:textId="77777777" w:rsidR="00484413" w:rsidRPr="00897B2D" w:rsidRDefault="00484413" w:rsidP="003D1237">
            <w:pPr>
              <w:rPr>
                <w:rFonts w:cs="Arial"/>
                <w:sz w:val="22"/>
              </w:rPr>
            </w:pPr>
          </w:p>
        </w:tc>
      </w:tr>
      <w:tr w:rsidR="00484413" w:rsidRPr="00897B2D" w14:paraId="100A71EF" w14:textId="77777777" w:rsidTr="00484413">
        <w:tc>
          <w:tcPr>
            <w:tcW w:w="3744" w:type="dxa"/>
          </w:tcPr>
          <w:p w14:paraId="0AE7193A" w14:textId="205DE2C0" w:rsidR="00484413" w:rsidRDefault="00484413" w:rsidP="003D1237">
            <w:pPr>
              <w:rPr>
                <w:rFonts w:cs="Arial"/>
                <w:sz w:val="22"/>
              </w:rPr>
            </w:pPr>
            <w:r w:rsidRPr="00897B2D">
              <w:rPr>
                <w:rFonts w:cs="Arial"/>
                <w:sz w:val="22"/>
              </w:rPr>
              <w:t>When issues arise in the meeting that prevent the group from achieving its purpose, how often does the group work to resolve these issues?</w:t>
            </w:r>
          </w:p>
        </w:tc>
        <w:tc>
          <w:tcPr>
            <w:tcW w:w="1537" w:type="dxa"/>
          </w:tcPr>
          <w:p w14:paraId="5EBF8AC8" w14:textId="77777777" w:rsidR="00484413" w:rsidRPr="00897B2D" w:rsidRDefault="00484413" w:rsidP="003D1237">
            <w:pPr>
              <w:rPr>
                <w:rFonts w:cs="Arial"/>
                <w:sz w:val="22"/>
              </w:rPr>
            </w:pPr>
          </w:p>
        </w:tc>
        <w:tc>
          <w:tcPr>
            <w:tcW w:w="1831" w:type="dxa"/>
          </w:tcPr>
          <w:p w14:paraId="753BF229" w14:textId="77777777" w:rsidR="00484413" w:rsidRPr="00897B2D" w:rsidRDefault="00484413" w:rsidP="003D1237">
            <w:pPr>
              <w:rPr>
                <w:rFonts w:cs="Arial"/>
                <w:sz w:val="22"/>
              </w:rPr>
            </w:pPr>
          </w:p>
        </w:tc>
        <w:tc>
          <w:tcPr>
            <w:tcW w:w="1329" w:type="dxa"/>
          </w:tcPr>
          <w:p w14:paraId="17C605CF" w14:textId="77777777" w:rsidR="00484413" w:rsidRPr="00897B2D" w:rsidRDefault="00484413" w:rsidP="003D1237">
            <w:pPr>
              <w:rPr>
                <w:rFonts w:cs="Arial"/>
                <w:sz w:val="22"/>
              </w:rPr>
            </w:pPr>
          </w:p>
        </w:tc>
        <w:tc>
          <w:tcPr>
            <w:tcW w:w="1268" w:type="dxa"/>
          </w:tcPr>
          <w:p w14:paraId="22D993DE" w14:textId="77777777" w:rsidR="00484413" w:rsidRPr="00897B2D" w:rsidRDefault="00484413" w:rsidP="003D1237">
            <w:pPr>
              <w:rPr>
                <w:rFonts w:cs="Arial"/>
                <w:sz w:val="22"/>
              </w:rPr>
            </w:pPr>
          </w:p>
        </w:tc>
      </w:tr>
      <w:tr w:rsidR="00484413" w:rsidRPr="00897B2D" w14:paraId="60E76D69" w14:textId="77777777" w:rsidTr="00484413">
        <w:tc>
          <w:tcPr>
            <w:tcW w:w="3744" w:type="dxa"/>
          </w:tcPr>
          <w:p w14:paraId="2A6B0DFE" w14:textId="68DE9532" w:rsidR="00484413" w:rsidRPr="00897B2D" w:rsidRDefault="00484413" w:rsidP="003D1237">
            <w:pPr>
              <w:rPr>
                <w:rFonts w:cs="Arial"/>
                <w:sz w:val="22"/>
              </w:rPr>
            </w:pPr>
            <w:r w:rsidRPr="00897B2D">
              <w:rPr>
                <w:rFonts w:cs="Arial"/>
                <w:sz w:val="22"/>
              </w:rPr>
              <w:t>Of all the times this meeting takes place, how often does the group discuss whether this meeting is time well spent?</w:t>
            </w:r>
          </w:p>
        </w:tc>
        <w:tc>
          <w:tcPr>
            <w:tcW w:w="1537" w:type="dxa"/>
          </w:tcPr>
          <w:p w14:paraId="6804A116" w14:textId="77777777" w:rsidR="00484413" w:rsidRPr="00897B2D" w:rsidRDefault="00484413" w:rsidP="003D1237">
            <w:pPr>
              <w:rPr>
                <w:rFonts w:cs="Arial"/>
                <w:sz w:val="22"/>
              </w:rPr>
            </w:pPr>
          </w:p>
        </w:tc>
        <w:tc>
          <w:tcPr>
            <w:tcW w:w="1831" w:type="dxa"/>
          </w:tcPr>
          <w:p w14:paraId="14A4C4B4" w14:textId="77777777" w:rsidR="00484413" w:rsidRPr="00897B2D" w:rsidRDefault="00484413" w:rsidP="003D1237">
            <w:pPr>
              <w:rPr>
                <w:rFonts w:cs="Arial"/>
                <w:sz w:val="22"/>
              </w:rPr>
            </w:pPr>
          </w:p>
        </w:tc>
        <w:tc>
          <w:tcPr>
            <w:tcW w:w="1329" w:type="dxa"/>
          </w:tcPr>
          <w:p w14:paraId="101ADC99" w14:textId="77777777" w:rsidR="00484413" w:rsidRPr="00897B2D" w:rsidRDefault="00484413" w:rsidP="003D1237">
            <w:pPr>
              <w:rPr>
                <w:rFonts w:cs="Arial"/>
                <w:sz w:val="22"/>
              </w:rPr>
            </w:pPr>
          </w:p>
        </w:tc>
        <w:tc>
          <w:tcPr>
            <w:tcW w:w="1268" w:type="dxa"/>
          </w:tcPr>
          <w:p w14:paraId="718D9DB0" w14:textId="77777777" w:rsidR="00484413" w:rsidRPr="00897B2D" w:rsidRDefault="00484413" w:rsidP="003D1237">
            <w:pPr>
              <w:rPr>
                <w:rFonts w:cs="Arial"/>
                <w:sz w:val="22"/>
              </w:rPr>
            </w:pPr>
          </w:p>
        </w:tc>
      </w:tr>
    </w:tbl>
    <w:p w14:paraId="2C155CE7" w14:textId="77777777" w:rsidR="00484413" w:rsidRDefault="00484413" w:rsidP="003D1237">
      <w:pPr>
        <w:rPr>
          <w:rFonts w:cs="Arial"/>
          <w:b/>
          <w:sz w:val="22"/>
        </w:rPr>
      </w:pPr>
    </w:p>
    <w:p w14:paraId="0FE2E642" w14:textId="77777777" w:rsidR="003D1237" w:rsidRPr="00897B2D" w:rsidRDefault="003D1237" w:rsidP="003D1237">
      <w:pPr>
        <w:rPr>
          <w:rFonts w:cs="Arial"/>
          <w:sz w:val="22"/>
          <w:szCs w:val="24"/>
        </w:rPr>
      </w:pPr>
      <w:r w:rsidRPr="00897B2D">
        <w:rPr>
          <w:rFonts w:cs="Arial"/>
          <w:sz w:val="22"/>
          <w:szCs w:val="24"/>
        </w:rPr>
        <w:t xml:space="preserve">When you have finished taking this quick assessment, discuss your assessment and </w:t>
      </w:r>
      <w:r>
        <w:rPr>
          <w:rFonts w:cs="Arial"/>
          <w:sz w:val="22"/>
          <w:szCs w:val="24"/>
        </w:rPr>
        <w:t xml:space="preserve">what strategies could be taken to improve meeting planning, participation and results.  </w:t>
      </w:r>
      <w:r w:rsidRPr="00897B2D">
        <w:rPr>
          <w:rFonts w:cs="Arial"/>
          <w:sz w:val="22"/>
          <w:szCs w:val="24"/>
        </w:rPr>
        <w:t xml:space="preserve"> </w:t>
      </w:r>
    </w:p>
    <w:p w14:paraId="0EA82156" w14:textId="77777777" w:rsidR="003D1237" w:rsidRPr="00897B2D" w:rsidRDefault="003D1237" w:rsidP="003D1237">
      <w:pPr>
        <w:rPr>
          <w:rFonts w:cs="Arial"/>
          <w:sz w:val="22"/>
          <w:szCs w:val="24"/>
        </w:rPr>
      </w:pPr>
    </w:p>
    <w:p w14:paraId="63138BEC" w14:textId="77777777" w:rsidR="003D1237" w:rsidRPr="00897B2D" w:rsidRDefault="003D1237" w:rsidP="003D1237">
      <w:pPr>
        <w:rPr>
          <w:rFonts w:cs="Arial"/>
          <w:i/>
          <w:sz w:val="22"/>
          <w:szCs w:val="24"/>
        </w:rPr>
      </w:pPr>
      <w:r w:rsidRPr="00897B2D">
        <w:rPr>
          <w:rFonts w:cs="Arial"/>
          <w:i/>
          <w:sz w:val="22"/>
          <w:szCs w:val="24"/>
        </w:rPr>
        <w:t>What is a realistic change?</w:t>
      </w:r>
    </w:p>
    <w:p w14:paraId="7FEBD8F6" w14:textId="77777777" w:rsidR="003D1237" w:rsidRPr="00897B2D" w:rsidRDefault="003D1237" w:rsidP="003D1237">
      <w:pPr>
        <w:rPr>
          <w:rFonts w:cs="Arial"/>
          <w:i/>
          <w:sz w:val="22"/>
          <w:szCs w:val="24"/>
        </w:rPr>
      </w:pPr>
    </w:p>
    <w:p w14:paraId="15EF5BB7" w14:textId="77777777" w:rsidR="003D1237" w:rsidRPr="00897B2D" w:rsidRDefault="003D1237" w:rsidP="003D1237">
      <w:pPr>
        <w:rPr>
          <w:rFonts w:cs="Arial"/>
          <w:i/>
          <w:sz w:val="22"/>
          <w:szCs w:val="24"/>
        </w:rPr>
      </w:pPr>
    </w:p>
    <w:p w14:paraId="1A9E492F" w14:textId="77777777" w:rsidR="003D1237" w:rsidRPr="00897B2D" w:rsidRDefault="003D1237" w:rsidP="003D1237">
      <w:pPr>
        <w:rPr>
          <w:rFonts w:cs="Arial"/>
          <w:i/>
          <w:sz w:val="22"/>
          <w:szCs w:val="24"/>
        </w:rPr>
      </w:pPr>
      <w:r w:rsidRPr="00897B2D">
        <w:rPr>
          <w:rFonts w:cs="Arial"/>
          <w:i/>
          <w:sz w:val="22"/>
          <w:szCs w:val="24"/>
        </w:rPr>
        <w:t xml:space="preserve">What resources might </w:t>
      </w:r>
      <w:r>
        <w:rPr>
          <w:rFonts w:cs="Arial"/>
          <w:i/>
          <w:sz w:val="22"/>
          <w:szCs w:val="24"/>
        </w:rPr>
        <w:t>be needed?</w:t>
      </w:r>
    </w:p>
    <w:p w14:paraId="456A5169" w14:textId="77777777" w:rsidR="003D1237" w:rsidRPr="00897B2D" w:rsidRDefault="003D1237" w:rsidP="003D1237">
      <w:pPr>
        <w:rPr>
          <w:rFonts w:cs="Arial"/>
          <w:i/>
          <w:sz w:val="22"/>
          <w:szCs w:val="24"/>
        </w:rPr>
      </w:pPr>
    </w:p>
    <w:p w14:paraId="1AC211F9" w14:textId="77777777" w:rsidR="003D1237" w:rsidRPr="00897B2D" w:rsidRDefault="003D1237" w:rsidP="003D1237">
      <w:pPr>
        <w:rPr>
          <w:rFonts w:cs="Arial"/>
          <w:i/>
          <w:sz w:val="22"/>
          <w:szCs w:val="24"/>
        </w:rPr>
      </w:pPr>
    </w:p>
    <w:p w14:paraId="2238355B" w14:textId="77777777" w:rsidR="003D1237" w:rsidRPr="00897B2D" w:rsidRDefault="003D1237" w:rsidP="003D1237">
      <w:pPr>
        <w:rPr>
          <w:rFonts w:cs="Arial"/>
          <w:i/>
          <w:sz w:val="22"/>
          <w:szCs w:val="24"/>
        </w:rPr>
      </w:pPr>
      <w:r w:rsidRPr="00897B2D">
        <w:rPr>
          <w:rFonts w:cs="Arial"/>
          <w:i/>
          <w:sz w:val="22"/>
          <w:szCs w:val="24"/>
        </w:rPr>
        <w:t>Where do you begin?</w:t>
      </w:r>
    </w:p>
    <w:p w14:paraId="6163AADD" w14:textId="31677082" w:rsidR="003D1237" w:rsidDel="00484413" w:rsidRDefault="003D1237" w:rsidP="003D1237">
      <w:pPr>
        <w:spacing w:after="200"/>
        <w:rPr>
          <w:del w:id="88" w:author="New-Cater,Victoria" w:date="2016-02-17T17:53:00Z"/>
        </w:rPr>
      </w:pPr>
      <w:del w:id="89" w:author="New-Cater,Victoria" w:date="2016-02-17T17:53:00Z">
        <w:r w:rsidDel="00484413">
          <w:br w:type="page"/>
        </w:r>
      </w:del>
    </w:p>
    <w:p w14:paraId="3FE08C74" w14:textId="77777777" w:rsidR="00F15937" w:rsidRPr="009F7034" w:rsidRDefault="00F15937" w:rsidP="00F15937">
      <w:pPr>
        <w:pStyle w:val="Heading1"/>
      </w:pPr>
      <w:bookmarkStart w:id="90" w:name="_Toc443503854"/>
      <w:r w:rsidRPr="009F7034">
        <w:lastRenderedPageBreak/>
        <w:t>Setting Your Agenda</w:t>
      </w:r>
      <w:r w:rsidR="003D1237">
        <w:t xml:space="preserve">  Use this for activity</w:t>
      </w:r>
      <w:bookmarkEnd w:id="90"/>
      <w:r w:rsidR="003D1237">
        <w:t xml:space="preserve"> </w:t>
      </w:r>
    </w:p>
    <w:p w14:paraId="24791762" w14:textId="23A88A6C" w:rsidR="00F15937" w:rsidRPr="00AF4216" w:rsidRDefault="00484413" w:rsidP="00F15937">
      <w:pPr>
        <w:rPr>
          <w:rFonts w:cs="Arial"/>
          <w:sz w:val="22"/>
        </w:rPr>
      </w:pPr>
      <w:ins w:id="91" w:author="New-Cater,Victoria" w:date="2016-02-17T17:55:00Z">
        <w:r>
          <w:rPr>
            <w:noProof/>
            <w:sz w:val="19"/>
            <w:szCs w:val="19"/>
          </w:rPr>
          <mc:AlternateContent>
            <mc:Choice Requires="wps">
              <w:drawing>
                <wp:anchor distT="0" distB="0" distL="114300" distR="114300" simplePos="0" relativeHeight="251662336" behindDoc="0" locked="0" layoutInCell="1" allowOverlap="1" wp14:anchorId="0EB7D54A" wp14:editId="42439ED9">
                  <wp:simplePos x="0" y="0"/>
                  <wp:positionH relativeFrom="column">
                    <wp:posOffset>0</wp:posOffset>
                  </wp:positionH>
                  <wp:positionV relativeFrom="paragraph">
                    <wp:posOffset>365125</wp:posOffset>
                  </wp:positionV>
                  <wp:extent cx="6496494" cy="79533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496494" cy="7953375"/>
                          </a:xfrm>
                          <a:prstGeom prst="rect">
                            <a:avLst/>
                          </a:prstGeom>
                          <a:no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8D6F49" w14:textId="77777777" w:rsidR="00B53D35" w:rsidRDefault="00B53D35" w:rsidP="004844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7D54A" id="Text Box 9" o:spid="_x0000_s1027" type="#_x0000_t202" style="position:absolute;margin-left:0;margin-top:28.75pt;width:511.55pt;height:62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" filled="f" strokeweight="1.75pt">
                  <v:textbox>
                    <w:txbxContent>
                      <w:p w14:paraId="308D6F49" w14:textId="77777777" w:rsidR="00B53D35" w:rsidRDefault="00B53D35" w:rsidP="00484413"/>
                    </w:txbxContent>
                  </v:textbox>
                </v:shape>
              </w:pict>
            </mc:Fallback>
          </mc:AlternateContent>
        </w:r>
      </w:ins>
      <w:r w:rsidR="00F15937" w:rsidRPr="00AF4216">
        <w:rPr>
          <w:rFonts w:cs="Arial"/>
          <w:sz w:val="22"/>
        </w:rPr>
        <w:t xml:space="preserve">Using the template below, implement the best practices for planning the next session of the meeting you chose to evaluate using the assessment. </w:t>
      </w:r>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F15937" w:rsidRPr="009F7034" w14:paraId="41C0487A" w14:textId="77777777" w:rsidTr="00F15937">
        <w:trPr>
          <w:trHeight w:val="621"/>
        </w:trPr>
        <w:tc>
          <w:tcPr>
            <w:tcW w:w="5106" w:type="dxa"/>
          </w:tcPr>
          <w:p w14:paraId="5482CAE4" w14:textId="38EE2906" w:rsidR="00F15937" w:rsidRPr="009F7034" w:rsidRDefault="00F15937" w:rsidP="00F15937">
            <w:pPr>
              <w:pStyle w:val="Heading1"/>
              <w:outlineLvl w:val="0"/>
              <w:rPr>
                <w:sz w:val="19"/>
                <w:szCs w:val="19"/>
              </w:rPr>
            </w:pPr>
            <w:bookmarkStart w:id="92" w:name="_Toc443224725"/>
            <w:bookmarkStart w:id="93" w:name="_Toc443501522"/>
            <w:bookmarkStart w:id="94" w:name="_Toc443503855"/>
            <w:r w:rsidRPr="009F7034">
              <w:rPr>
                <w:sz w:val="19"/>
                <w:szCs w:val="19"/>
              </w:rPr>
              <w:t>My Meeting</w:t>
            </w:r>
            <w:bookmarkEnd w:id="92"/>
            <w:bookmarkEnd w:id="93"/>
            <w:bookmarkEnd w:id="94"/>
          </w:p>
          <w:p w14:paraId="38AE60D3" w14:textId="77777777" w:rsidR="00F15937" w:rsidRPr="00AF4216" w:rsidRDefault="00F15937" w:rsidP="00F15937">
            <w:pPr>
              <w:rPr>
                <w:rFonts w:cs="Arial"/>
              </w:rPr>
            </w:pPr>
          </w:p>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F15937" w:rsidRPr="009F7034" w14:paraId="6FB024A9" w14:textId="77777777" w:rsidTr="00F15937">
              <w:sdt>
                <w:sdtPr>
                  <w:rPr>
                    <w:rFonts w:ascii="Arial" w:hAnsi="Arial"/>
                    <w:sz w:val="19"/>
                    <w:szCs w:val="19"/>
                  </w:rPr>
                  <w:alias w:val="Date"/>
                  <w:tag w:val="Date"/>
                  <w:id w:val="1583494486"/>
                  <w:placeholder>
                    <w:docPart w:val="04E47F4FCA2744B6A9DF0020CC360D89"/>
                  </w:placeholder>
                  <w:date>
                    <w:dateFormat w:val="MMMM d, yyyy"/>
                    <w:lid w:val="en-US"/>
                    <w:storeMappedDataAs w:val="dateTime"/>
                    <w:calendar w:val="gregorian"/>
                  </w:date>
                </w:sdtPr>
                <w:sdtContent>
                  <w:tc>
                    <w:tcPr>
                      <w:tcW w:w="4989" w:type="dxa"/>
                    </w:tcPr>
                    <w:p w14:paraId="14C549E2"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Date:</w:t>
                      </w:r>
                    </w:p>
                  </w:tc>
                </w:sdtContent>
              </w:sdt>
            </w:tr>
            <w:tr w:rsidR="00F15937" w:rsidRPr="009F7034" w14:paraId="3FE34EAC" w14:textId="77777777" w:rsidTr="00F15937">
              <w:tc>
                <w:tcPr>
                  <w:tcW w:w="4989" w:type="dxa"/>
                </w:tcPr>
                <w:p w14:paraId="537B6520"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Time:</w:t>
                  </w:r>
                </w:p>
              </w:tc>
            </w:tr>
            <w:tr w:rsidR="00F15937" w:rsidRPr="009F7034" w14:paraId="5F5746AD" w14:textId="77777777" w:rsidTr="00F15937">
              <w:tc>
                <w:tcPr>
                  <w:tcW w:w="4989" w:type="dxa"/>
                </w:tcPr>
                <w:p w14:paraId="0E4DF25B"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Location:</w:t>
                  </w:r>
                </w:p>
              </w:tc>
            </w:tr>
          </w:tbl>
          <w:p w14:paraId="323F4ED6" w14:textId="77777777" w:rsidR="00F15937" w:rsidRPr="009F7034" w:rsidRDefault="00F15937" w:rsidP="00F159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F15937" w:rsidRPr="009F7034" w14:paraId="59882356" w14:textId="77777777" w:rsidTr="00F15937">
        <w:trPr>
          <w:trHeight w:hRule="exact" w:val="343"/>
        </w:trPr>
        <w:tc>
          <w:tcPr>
            <w:tcW w:w="2567" w:type="dxa"/>
            <w:tcBorders>
              <w:top w:val="single" w:sz="4" w:space="0" w:color="auto"/>
              <w:bottom w:val="single" w:sz="4" w:space="0" w:color="auto"/>
            </w:tcBorders>
          </w:tcPr>
          <w:p w14:paraId="08A936E8" w14:textId="77777777" w:rsidR="00F15937" w:rsidRPr="009F7034" w:rsidRDefault="00F15937" w:rsidP="00F15937">
            <w:pPr>
              <w:rPr>
                <w:rFonts w:cs="Arial"/>
                <w:b/>
                <w:sz w:val="19"/>
                <w:szCs w:val="19"/>
              </w:rPr>
            </w:pPr>
            <w:r w:rsidRPr="009F7034">
              <w:rPr>
                <w:rFonts w:cs="Arial"/>
                <w:b/>
                <w:sz w:val="19"/>
                <w:szCs w:val="19"/>
              </w:rPr>
              <w:t xml:space="preserve">Meeting called by: </w:t>
            </w:r>
          </w:p>
        </w:tc>
        <w:tc>
          <w:tcPr>
            <w:tcW w:w="2658" w:type="dxa"/>
            <w:tcBorders>
              <w:top w:val="single" w:sz="4" w:space="0" w:color="auto"/>
              <w:bottom w:val="single" w:sz="4" w:space="0" w:color="auto"/>
            </w:tcBorders>
          </w:tcPr>
          <w:p w14:paraId="5EAC19CD" w14:textId="77777777" w:rsidR="00F15937" w:rsidRPr="009F7034" w:rsidRDefault="00F15937" w:rsidP="00F15937">
            <w:pPr>
              <w:rPr>
                <w:rFonts w:cs="Arial"/>
                <w:sz w:val="19"/>
                <w:szCs w:val="19"/>
              </w:rPr>
            </w:pPr>
          </w:p>
        </w:tc>
        <w:tc>
          <w:tcPr>
            <w:tcW w:w="2444" w:type="dxa"/>
            <w:tcBorders>
              <w:top w:val="single" w:sz="4" w:space="0" w:color="auto"/>
              <w:bottom w:val="single" w:sz="4" w:space="0" w:color="auto"/>
            </w:tcBorders>
          </w:tcPr>
          <w:p w14:paraId="0B66BE2B" w14:textId="77777777" w:rsidR="00F15937" w:rsidRPr="009F7034" w:rsidRDefault="00F15937" w:rsidP="00F15937">
            <w:pPr>
              <w:rPr>
                <w:rFonts w:cs="Arial"/>
                <w:b/>
                <w:sz w:val="19"/>
                <w:szCs w:val="19"/>
              </w:rPr>
            </w:pPr>
            <w:r w:rsidRPr="009F7034">
              <w:rPr>
                <w:rFonts w:cs="Arial"/>
                <w:b/>
                <w:sz w:val="19"/>
                <w:szCs w:val="19"/>
              </w:rPr>
              <w:t>Type of Meeting:</w:t>
            </w:r>
          </w:p>
        </w:tc>
        <w:tc>
          <w:tcPr>
            <w:tcW w:w="2555" w:type="dxa"/>
            <w:tcBorders>
              <w:top w:val="single" w:sz="4" w:space="0" w:color="auto"/>
              <w:bottom w:val="single" w:sz="4" w:space="0" w:color="auto"/>
            </w:tcBorders>
          </w:tcPr>
          <w:p w14:paraId="7F9A3249" w14:textId="77777777" w:rsidR="00F15937" w:rsidRPr="009F7034" w:rsidRDefault="00F15937" w:rsidP="00F15937">
            <w:pPr>
              <w:rPr>
                <w:rFonts w:cs="Arial"/>
                <w:sz w:val="19"/>
                <w:szCs w:val="19"/>
              </w:rPr>
            </w:pPr>
          </w:p>
        </w:tc>
      </w:tr>
      <w:tr w:rsidR="00F15937" w:rsidRPr="009F7034" w14:paraId="69EC4B40" w14:textId="77777777" w:rsidTr="00F15937">
        <w:trPr>
          <w:trHeight w:hRule="exact" w:val="271"/>
        </w:trPr>
        <w:tc>
          <w:tcPr>
            <w:tcW w:w="2567" w:type="dxa"/>
            <w:tcBorders>
              <w:top w:val="single" w:sz="4" w:space="0" w:color="auto"/>
              <w:bottom w:val="single" w:sz="4" w:space="0" w:color="auto"/>
            </w:tcBorders>
          </w:tcPr>
          <w:p w14:paraId="56C08E28" w14:textId="77777777" w:rsidR="00F15937" w:rsidRPr="009F7034" w:rsidRDefault="00F15937" w:rsidP="00F15937">
            <w:pPr>
              <w:rPr>
                <w:rFonts w:cs="Arial"/>
                <w:b/>
                <w:sz w:val="19"/>
                <w:szCs w:val="19"/>
              </w:rPr>
            </w:pPr>
            <w:r w:rsidRPr="009F7034">
              <w:rPr>
                <w:rFonts w:cs="Arial"/>
                <w:b/>
                <w:sz w:val="19"/>
                <w:szCs w:val="19"/>
              </w:rPr>
              <w:t>Facilitator:</w:t>
            </w:r>
          </w:p>
        </w:tc>
        <w:tc>
          <w:tcPr>
            <w:tcW w:w="2658" w:type="dxa"/>
            <w:tcBorders>
              <w:top w:val="single" w:sz="4" w:space="0" w:color="auto"/>
              <w:bottom w:val="single" w:sz="4" w:space="0" w:color="auto"/>
            </w:tcBorders>
          </w:tcPr>
          <w:p w14:paraId="341A6E4C" w14:textId="77777777" w:rsidR="00F15937" w:rsidRPr="009F7034" w:rsidRDefault="00F15937" w:rsidP="00F15937">
            <w:pPr>
              <w:rPr>
                <w:rFonts w:cs="Arial"/>
                <w:sz w:val="19"/>
                <w:szCs w:val="19"/>
              </w:rPr>
            </w:pPr>
          </w:p>
        </w:tc>
        <w:tc>
          <w:tcPr>
            <w:tcW w:w="2444" w:type="dxa"/>
            <w:tcBorders>
              <w:top w:val="single" w:sz="4" w:space="0" w:color="auto"/>
              <w:bottom w:val="single" w:sz="4" w:space="0" w:color="auto"/>
            </w:tcBorders>
          </w:tcPr>
          <w:p w14:paraId="7506244F" w14:textId="77777777" w:rsidR="00F15937" w:rsidRPr="009F7034" w:rsidRDefault="00F15937" w:rsidP="00F15937">
            <w:pPr>
              <w:rPr>
                <w:rFonts w:cs="Arial"/>
                <w:b/>
                <w:sz w:val="19"/>
                <w:szCs w:val="19"/>
              </w:rPr>
            </w:pPr>
            <w:r w:rsidRPr="009F7034">
              <w:rPr>
                <w:rFonts w:cs="Arial"/>
                <w:b/>
                <w:sz w:val="19"/>
                <w:szCs w:val="19"/>
              </w:rPr>
              <w:t>Note taker:</w:t>
            </w:r>
          </w:p>
        </w:tc>
        <w:tc>
          <w:tcPr>
            <w:tcW w:w="2555" w:type="dxa"/>
            <w:tcBorders>
              <w:top w:val="single" w:sz="4" w:space="0" w:color="auto"/>
              <w:bottom w:val="single" w:sz="4" w:space="0" w:color="auto"/>
            </w:tcBorders>
          </w:tcPr>
          <w:p w14:paraId="07ABEE94" w14:textId="77777777" w:rsidR="00F15937" w:rsidRPr="009F7034" w:rsidRDefault="00F15937" w:rsidP="00F15937">
            <w:pPr>
              <w:rPr>
                <w:rFonts w:cs="Arial"/>
                <w:sz w:val="19"/>
                <w:szCs w:val="19"/>
              </w:rPr>
            </w:pPr>
          </w:p>
        </w:tc>
      </w:tr>
    </w:tbl>
    <w:p w14:paraId="290FCBE4" w14:textId="77777777" w:rsidR="00F15937" w:rsidRPr="009F7034" w:rsidRDefault="00F15937" w:rsidP="00F15937">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F15937" w:rsidRPr="009F7034" w14:paraId="639ADF46" w14:textId="77777777" w:rsidTr="00F15937">
        <w:trPr>
          <w:trHeight w:val="342"/>
        </w:trPr>
        <w:tc>
          <w:tcPr>
            <w:tcW w:w="1800" w:type="dxa"/>
            <w:tcBorders>
              <w:bottom w:val="single" w:sz="4" w:space="0" w:color="auto"/>
            </w:tcBorders>
          </w:tcPr>
          <w:p w14:paraId="5E0DA40C" w14:textId="77777777" w:rsidR="00F15937" w:rsidRPr="009F7034" w:rsidRDefault="00F15937" w:rsidP="00F15937">
            <w:pPr>
              <w:rPr>
                <w:rFonts w:cs="Arial"/>
                <w:b/>
                <w:sz w:val="19"/>
                <w:szCs w:val="19"/>
              </w:rPr>
            </w:pPr>
            <w:r w:rsidRPr="009F7034">
              <w:rPr>
                <w:rFonts w:cs="Arial"/>
                <w:b/>
                <w:sz w:val="19"/>
                <w:szCs w:val="19"/>
              </w:rPr>
              <w:t xml:space="preserve">Timekeeper:   </w:t>
            </w:r>
          </w:p>
        </w:tc>
        <w:tc>
          <w:tcPr>
            <w:tcW w:w="8424" w:type="dxa"/>
            <w:tcBorders>
              <w:bottom w:val="single" w:sz="4" w:space="0" w:color="auto"/>
            </w:tcBorders>
            <w:vAlign w:val="bottom"/>
          </w:tcPr>
          <w:p w14:paraId="4C5B3F5E" w14:textId="77777777" w:rsidR="00F15937" w:rsidRPr="009F7034" w:rsidRDefault="00F15937" w:rsidP="00F15937">
            <w:pPr>
              <w:rPr>
                <w:rFonts w:cs="Arial"/>
                <w:sz w:val="19"/>
                <w:szCs w:val="19"/>
              </w:rPr>
            </w:pPr>
          </w:p>
        </w:tc>
      </w:tr>
      <w:tr w:rsidR="00F15937" w:rsidRPr="009F7034" w14:paraId="1C7363CC" w14:textId="77777777" w:rsidTr="00F15937">
        <w:trPr>
          <w:trHeight w:val="288"/>
        </w:trPr>
        <w:tc>
          <w:tcPr>
            <w:tcW w:w="1800" w:type="dxa"/>
            <w:tcBorders>
              <w:top w:val="single" w:sz="4" w:space="0" w:color="auto"/>
              <w:bottom w:val="single" w:sz="4" w:space="0" w:color="auto"/>
            </w:tcBorders>
          </w:tcPr>
          <w:p w14:paraId="4774705F" w14:textId="77777777" w:rsidR="00F15937" w:rsidRPr="009F7034" w:rsidRDefault="00F15937" w:rsidP="00F15937">
            <w:pPr>
              <w:rPr>
                <w:rFonts w:cs="Arial"/>
                <w:b/>
                <w:sz w:val="19"/>
                <w:szCs w:val="19"/>
              </w:rPr>
            </w:pPr>
            <w:r w:rsidRPr="009F7034">
              <w:rPr>
                <w:rFonts w:cs="Arial"/>
                <w:b/>
                <w:sz w:val="19"/>
                <w:szCs w:val="19"/>
              </w:rPr>
              <w:t>Attendees:</w:t>
            </w:r>
          </w:p>
        </w:tc>
        <w:tc>
          <w:tcPr>
            <w:tcW w:w="8424" w:type="dxa"/>
            <w:tcBorders>
              <w:top w:val="single" w:sz="4" w:space="0" w:color="auto"/>
              <w:bottom w:val="single" w:sz="4" w:space="0" w:color="auto"/>
            </w:tcBorders>
            <w:vAlign w:val="bottom"/>
          </w:tcPr>
          <w:p w14:paraId="5907D496" w14:textId="77777777" w:rsidR="00F15937" w:rsidRPr="009F7034" w:rsidRDefault="00F15937" w:rsidP="00F15937">
            <w:pPr>
              <w:rPr>
                <w:rFonts w:cs="Arial"/>
                <w:sz w:val="19"/>
                <w:szCs w:val="19"/>
              </w:rPr>
            </w:pPr>
          </w:p>
        </w:tc>
      </w:tr>
      <w:tr w:rsidR="00F15937" w:rsidRPr="009F7034" w14:paraId="441B4C49" w14:textId="77777777" w:rsidTr="00F15937">
        <w:trPr>
          <w:trHeight w:val="440"/>
        </w:trPr>
        <w:tc>
          <w:tcPr>
            <w:tcW w:w="1800" w:type="dxa"/>
            <w:tcBorders>
              <w:top w:val="single" w:sz="4" w:space="0" w:color="auto"/>
              <w:bottom w:val="single" w:sz="4" w:space="0" w:color="auto"/>
            </w:tcBorders>
          </w:tcPr>
          <w:p w14:paraId="11C852C4" w14:textId="77777777" w:rsidR="00F15937" w:rsidRPr="009F7034" w:rsidRDefault="00F15937" w:rsidP="00F15937">
            <w:pPr>
              <w:rPr>
                <w:rFonts w:cs="Arial"/>
                <w:b/>
                <w:sz w:val="19"/>
                <w:szCs w:val="19"/>
              </w:rPr>
            </w:pPr>
            <w:r w:rsidRPr="009F7034">
              <w:rPr>
                <w:rFonts w:cs="Arial"/>
                <w:b/>
                <w:sz w:val="19"/>
                <w:szCs w:val="19"/>
              </w:rPr>
              <w:t>Please review:</w:t>
            </w:r>
          </w:p>
        </w:tc>
        <w:tc>
          <w:tcPr>
            <w:tcW w:w="8424" w:type="dxa"/>
            <w:tcBorders>
              <w:top w:val="single" w:sz="4" w:space="0" w:color="auto"/>
              <w:bottom w:val="single" w:sz="4" w:space="0" w:color="auto"/>
            </w:tcBorders>
            <w:vAlign w:val="bottom"/>
          </w:tcPr>
          <w:p w14:paraId="4D1BF1E2" w14:textId="77777777" w:rsidR="00F15937" w:rsidRPr="009F7034" w:rsidRDefault="00F15937" w:rsidP="00F15937">
            <w:pPr>
              <w:rPr>
                <w:rFonts w:cs="Arial"/>
                <w:sz w:val="19"/>
                <w:szCs w:val="19"/>
              </w:rPr>
            </w:pPr>
          </w:p>
        </w:tc>
      </w:tr>
      <w:tr w:rsidR="00F15937" w:rsidRPr="009F7034" w14:paraId="5A6B902D" w14:textId="77777777" w:rsidTr="00F15937">
        <w:trPr>
          <w:trHeight w:val="125"/>
        </w:trPr>
        <w:tc>
          <w:tcPr>
            <w:tcW w:w="1800" w:type="dxa"/>
            <w:tcBorders>
              <w:top w:val="single" w:sz="4" w:space="0" w:color="auto"/>
              <w:bottom w:val="single" w:sz="4" w:space="0" w:color="auto"/>
            </w:tcBorders>
          </w:tcPr>
          <w:p w14:paraId="664A568C" w14:textId="77777777" w:rsidR="00F15937" w:rsidRPr="009F7034" w:rsidRDefault="00F15937" w:rsidP="00F15937">
            <w:pPr>
              <w:rPr>
                <w:rFonts w:cs="Arial"/>
                <w:b/>
                <w:sz w:val="19"/>
                <w:szCs w:val="19"/>
              </w:rPr>
            </w:pPr>
            <w:r w:rsidRPr="009F7034">
              <w:rPr>
                <w:rFonts w:cs="Arial"/>
                <w:b/>
                <w:sz w:val="19"/>
                <w:szCs w:val="19"/>
              </w:rPr>
              <w:t>Please bring:</w:t>
            </w:r>
          </w:p>
        </w:tc>
        <w:tc>
          <w:tcPr>
            <w:tcW w:w="8424" w:type="dxa"/>
            <w:tcBorders>
              <w:top w:val="single" w:sz="4" w:space="0" w:color="auto"/>
              <w:bottom w:val="single" w:sz="4" w:space="0" w:color="auto"/>
            </w:tcBorders>
            <w:vAlign w:val="bottom"/>
          </w:tcPr>
          <w:p w14:paraId="4CE72462" w14:textId="77777777" w:rsidR="00F15937" w:rsidRPr="009F7034" w:rsidRDefault="00F15937" w:rsidP="00F15937">
            <w:pPr>
              <w:rPr>
                <w:rFonts w:cs="Arial"/>
                <w:sz w:val="19"/>
                <w:szCs w:val="19"/>
              </w:rPr>
            </w:pPr>
          </w:p>
        </w:tc>
      </w:tr>
    </w:tbl>
    <w:p w14:paraId="6B87009C" w14:textId="77777777" w:rsidR="00F15937" w:rsidRPr="009F7034" w:rsidRDefault="00F15937" w:rsidP="00F15937">
      <w:pPr>
        <w:pStyle w:val="Heading2"/>
        <w:rPr>
          <w:rFonts w:cs="Arial"/>
          <w:sz w:val="19"/>
          <w:szCs w:val="19"/>
        </w:rPr>
      </w:pPr>
      <w:bookmarkStart w:id="95" w:name="_Toc443224726"/>
      <w:bookmarkStart w:id="96" w:name="_Toc443501523"/>
      <w:bookmarkStart w:id="97" w:name="_Toc443503856"/>
      <w:r w:rsidRPr="009F7034">
        <w:rPr>
          <w:rFonts w:cs="Arial"/>
          <w:sz w:val="19"/>
          <w:szCs w:val="19"/>
        </w:rPr>
        <w:t>Agenda Items</w:t>
      </w:r>
      <w:bookmarkEnd w:id="95"/>
      <w:bookmarkEnd w:id="96"/>
      <w:bookmarkEnd w:id="97"/>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F15937" w:rsidRPr="009F7034" w14:paraId="3FB57054"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2F60F3" w14:textId="77777777" w:rsidR="00F15937" w:rsidRPr="009F7034" w:rsidRDefault="00F15937" w:rsidP="00F15937">
            <w:pPr>
              <w:pStyle w:val="ActionItems"/>
              <w:numPr>
                <w:ilvl w:val="0"/>
                <w:numId w:val="0"/>
              </w:numPr>
              <w:ind w:left="360" w:hanging="360"/>
              <w:jc w:val="center"/>
              <w:rPr>
                <w:rFonts w:ascii="Arial" w:hAnsi="Arial"/>
                <w:b/>
                <w:szCs w:val="19"/>
              </w:rPr>
            </w:pPr>
            <w:r w:rsidRPr="009F7034">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A722EA" w14:textId="77777777" w:rsidR="00F15937" w:rsidRPr="009F7034" w:rsidRDefault="00F15937" w:rsidP="00F15937">
            <w:pPr>
              <w:jc w:val="center"/>
              <w:rPr>
                <w:rFonts w:cs="Arial"/>
                <w:b/>
                <w:sz w:val="19"/>
                <w:szCs w:val="19"/>
              </w:rPr>
            </w:pPr>
            <w:r w:rsidRPr="009F7034">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F366A4" w14:textId="77777777" w:rsidR="00F15937" w:rsidRPr="009F7034" w:rsidRDefault="00F15937" w:rsidP="00F15937">
            <w:pPr>
              <w:jc w:val="center"/>
              <w:rPr>
                <w:rFonts w:cs="Arial"/>
                <w:b/>
                <w:sz w:val="19"/>
                <w:szCs w:val="19"/>
              </w:rPr>
            </w:pPr>
            <w:r w:rsidRPr="009F7034">
              <w:rPr>
                <w:rFonts w:cs="Arial"/>
                <w:b/>
                <w:sz w:val="19"/>
                <w:szCs w:val="19"/>
              </w:rPr>
              <w:t>Time allotted</w:t>
            </w:r>
          </w:p>
        </w:tc>
      </w:tr>
      <w:tr w:rsidR="00F15937" w:rsidRPr="009F7034" w14:paraId="7E099B70"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2EA31CAF" w14:textId="77777777" w:rsidR="00F15937" w:rsidRPr="009F7034" w:rsidRDefault="00F15937" w:rsidP="00EF5772">
            <w:pPr>
              <w:pStyle w:val="ActionItems"/>
              <w:numPr>
                <w:ilvl w:val="0"/>
                <w:numId w:val="34"/>
              </w:numPr>
              <w:rPr>
                <w:rFonts w:ascii="Arial" w:hAnsi="Arial"/>
                <w:szCs w:val="19"/>
              </w:rPr>
            </w:pPr>
            <w:r w:rsidRPr="009F7034">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14:paraId="42903B11" w14:textId="77777777" w:rsidR="00F15937" w:rsidRPr="009F7034"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3236DEAF" w14:textId="77777777" w:rsidR="00F15937" w:rsidRPr="009F7034" w:rsidRDefault="00F15937" w:rsidP="00F15937">
            <w:pPr>
              <w:jc w:val="center"/>
              <w:rPr>
                <w:rFonts w:cs="Arial"/>
                <w:sz w:val="19"/>
                <w:szCs w:val="19"/>
              </w:rPr>
            </w:pPr>
          </w:p>
        </w:tc>
      </w:tr>
      <w:tr w:rsidR="00F15937" w:rsidRPr="009F7034" w14:paraId="435AA46C"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519D1CE9" w14:textId="77777777" w:rsidR="00F15937" w:rsidRPr="009F7034" w:rsidRDefault="00F15937" w:rsidP="00EF5772">
            <w:pPr>
              <w:pStyle w:val="ActionItems"/>
              <w:numPr>
                <w:ilvl w:val="0"/>
                <w:numId w:val="34"/>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36AEEFD" w14:textId="77777777" w:rsidR="00F15937" w:rsidRPr="009F7034"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085F194F" w14:textId="77777777" w:rsidR="00F15937" w:rsidRPr="009F7034" w:rsidRDefault="00F15937" w:rsidP="00F15937">
            <w:pPr>
              <w:jc w:val="center"/>
              <w:rPr>
                <w:rFonts w:cs="Arial"/>
                <w:sz w:val="19"/>
                <w:szCs w:val="19"/>
              </w:rPr>
            </w:pPr>
          </w:p>
        </w:tc>
      </w:tr>
      <w:tr w:rsidR="00F15937" w:rsidRPr="009F7034" w14:paraId="17764145"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076289F8" w14:textId="77777777" w:rsidR="00F15937" w:rsidRPr="009F7034"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6A53B48D"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28426DAD" w14:textId="77777777" w:rsidR="00F15937" w:rsidRPr="009F7034" w:rsidRDefault="00F15937" w:rsidP="00F15937">
            <w:pPr>
              <w:jc w:val="center"/>
              <w:rPr>
                <w:rFonts w:cs="Arial"/>
                <w:sz w:val="19"/>
                <w:szCs w:val="19"/>
              </w:rPr>
            </w:pPr>
          </w:p>
        </w:tc>
      </w:tr>
      <w:tr w:rsidR="00F15937" w:rsidRPr="009F7034" w14:paraId="3362AD93"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2EB2A91E" w14:textId="77777777" w:rsidR="00F15937" w:rsidRPr="009F7034"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70EAE74"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294767B7" w14:textId="77777777" w:rsidR="00F15937" w:rsidRPr="009F7034" w:rsidRDefault="00F15937" w:rsidP="00F15937">
            <w:pPr>
              <w:jc w:val="center"/>
              <w:rPr>
                <w:rFonts w:cs="Arial"/>
                <w:sz w:val="19"/>
                <w:szCs w:val="19"/>
              </w:rPr>
            </w:pPr>
          </w:p>
        </w:tc>
      </w:tr>
      <w:tr w:rsidR="00F15937" w:rsidRPr="009F7034" w14:paraId="0117E011"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6BA9AEED" w14:textId="77777777" w:rsidR="00F15937" w:rsidRPr="009F7034" w:rsidRDefault="00F15937" w:rsidP="00F15937">
            <w:pPr>
              <w:pStyle w:val="ActionItems"/>
              <w:rPr>
                <w:rFonts w:ascii="Arial" w:hAnsi="Arial"/>
                <w:szCs w:val="19"/>
              </w:rPr>
            </w:pPr>
            <w:r w:rsidRPr="009F7034">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14:paraId="67A8A1B9"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4B511823" w14:textId="77777777" w:rsidR="00F15937" w:rsidRPr="009F7034" w:rsidRDefault="00F15937" w:rsidP="00F15937">
            <w:pPr>
              <w:jc w:val="center"/>
              <w:rPr>
                <w:rFonts w:cs="Arial"/>
                <w:sz w:val="19"/>
                <w:szCs w:val="19"/>
              </w:rPr>
            </w:pPr>
          </w:p>
        </w:tc>
      </w:tr>
      <w:tr w:rsidR="00F15937" w:rsidRPr="009F7034" w14:paraId="20361633" w14:textId="77777777" w:rsidTr="00F15937">
        <w:trPr>
          <w:trHeight w:val="620"/>
        </w:trPr>
        <w:tc>
          <w:tcPr>
            <w:tcW w:w="6413" w:type="dxa"/>
            <w:tcBorders>
              <w:top w:val="single" w:sz="4" w:space="0" w:color="auto"/>
              <w:left w:val="single" w:sz="4" w:space="0" w:color="auto"/>
              <w:bottom w:val="single" w:sz="4" w:space="0" w:color="auto"/>
              <w:right w:val="single" w:sz="4" w:space="0" w:color="auto"/>
            </w:tcBorders>
            <w:vAlign w:val="center"/>
          </w:tcPr>
          <w:p w14:paraId="0BFBAE7E" w14:textId="77777777" w:rsidR="00F15937" w:rsidRPr="009F7034"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5161C1BC"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2E5223D9" w14:textId="77777777" w:rsidR="00F15937" w:rsidRPr="009F7034" w:rsidRDefault="00F15937" w:rsidP="00F15937">
            <w:pPr>
              <w:jc w:val="center"/>
              <w:rPr>
                <w:rFonts w:cs="Arial"/>
                <w:sz w:val="19"/>
                <w:szCs w:val="19"/>
              </w:rPr>
            </w:pPr>
          </w:p>
        </w:tc>
      </w:tr>
      <w:tr w:rsidR="00F15937" w:rsidRPr="009F7034" w14:paraId="091A17B5" w14:textId="77777777"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14:paraId="55FE5840" w14:textId="77777777" w:rsidR="00F15937" w:rsidRPr="009F7034"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98C7228"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3C043961" w14:textId="77777777" w:rsidR="00F15937" w:rsidRPr="009F7034" w:rsidRDefault="00F15937" w:rsidP="00F15937">
            <w:pPr>
              <w:jc w:val="center"/>
              <w:rPr>
                <w:rFonts w:cs="Arial"/>
                <w:sz w:val="19"/>
                <w:szCs w:val="19"/>
              </w:rPr>
            </w:pPr>
          </w:p>
        </w:tc>
      </w:tr>
      <w:tr w:rsidR="00F15937" w:rsidRPr="009F7034" w14:paraId="59ADCE41" w14:textId="77777777"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14:paraId="490C2995" w14:textId="77777777" w:rsidR="00F15937" w:rsidRPr="009F7034" w:rsidDel="009D2C62"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72A4271F" w14:textId="77777777" w:rsidR="00F15937" w:rsidRPr="009F7034" w:rsidDel="005312D7"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1E7DC2FB" w14:textId="77777777" w:rsidR="00F15937" w:rsidRPr="009F7034" w:rsidRDefault="00F15937" w:rsidP="00F15937">
            <w:pPr>
              <w:jc w:val="center"/>
              <w:rPr>
                <w:rFonts w:cs="Arial"/>
                <w:sz w:val="19"/>
                <w:szCs w:val="19"/>
              </w:rPr>
            </w:pPr>
          </w:p>
        </w:tc>
      </w:tr>
      <w:tr w:rsidR="00F15937" w:rsidRPr="009F7034" w14:paraId="038C0342"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7BCE80DB" w14:textId="77777777" w:rsidR="00F15937" w:rsidRPr="009F7034" w:rsidRDefault="00F15937" w:rsidP="00F15937">
            <w:pPr>
              <w:pStyle w:val="ActionItems"/>
              <w:rPr>
                <w:rFonts w:ascii="Arial" w:hAnsi="Arial"/>
                <w:szCs w:val="19"/>
              </w:rPr>
            </w:pPr>
            <w:r w:rsidRPr="009F7034">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14:paraId="3C324B51"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708042B5" w14:textId="77777777" w:rsidR="00F15937" w:rsidRPr="009F7034" w:rsidRDefault="00F15937" w:rsidP="00F15937">
            <w:pPr>
              <w:jc w:val="center"/>
              <w:rPr>
                <w:rFonts w:cs="Arial"/>
                <w:sz w:val="19"/>
                <w:szCs w:val="19"/>
              </w:rPr>
            </w:pPr>
          </w:p>
        </w:tc>
      </w:tr>
      <w:tr w:rsidR="00F15937" w:rsidRPr="009F7034" w14:paraId="3CE829EA"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2D65A4DD" w14:textId="77777777" w:rsidR="00F15937" w:rsidRPr="009F7034" w:rsidRDefault="00F15937" w:rsidP="00F15937">
            <w:pPr>
              <w:pStyle w:val="ActionItems"/>
              <w:rPr>
                <w:rFonts w:ascii="Arial" w:hAnsi="Arial"/>
                <w:szCs w:val="19"/>
              </w:rPr>
            </w:pPr>
            <w:r w:rsidRPr="009F7034">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14:paraId="2F727A5E"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55CD37F2" w14:textId="77777777" w:rsidR="00F15937" w:rsidRPr="009F7034" w:rsidRDefault="00F15937" w:rsidP="00F15937">
            <w:pPr>
              <w:jc w:val="center"/>
              <w:rPr>
                <w:rFonts w:cs="Arial"/>
                <w:sz w:val="19"/>
                <w:szCs w:val="19"/>
              </w:rPr>
            </w:pPr>
          </w:p>
        </w:tc>
      </w:tr>
    </w:tbl>
    <w:p w14:paraId="319CB82C" w14:textId="77777777" w:rsidR="00F15937" w:rsidRPr="009F7034" w:rsidRDefault="00F15937" w:rsidP="00F15937">
      <w:pPr>
        <w:pStyle w:val="Heading2"/>
        <w:rPr>
          <w:rFonts w:cs="Arial"/>
          <w:sz w:val="19"/>
          <w:szCs w:val="19"/>
        </w:rPr>
      </w:pPr>
      <w:bookmarkStart w:id="98" w:name="_Toc443224727"/>
      <w:bookmarkStart w:id="99" w:name="_Toc443501524"/>
      <w:bookmarkStart w:id="100" w:name="_Toc443503857"/>
      <w:r w:rsidRPr="009F7034">
        <w:rPr>
          <w:rFonts w:cs="Arial"/>
          <w:sz w:val="19"/>
          <w:szCs w:val="19"/>
        </w:rPr>
        <w:t>Important Information</w:t>
      </w:r>
      <w:bookmarkEnd w:id="98"/>
      <w:bookmarkEnd w:id="99"/>
      <w:bookmarkEnd w:id="10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0"/>
        <w:gridCol w:w="2153"/>
        <w:gridCol w:w="6811"/>
      </w:tblGrid>
      <w:tr w:rsidR="00F15937" w:rsidRPr="009F7034" w14:paraId="4A107541" w14:textId="77777777" w:rsidTr="00F15937">
        <w:trPr>
          <w:trHeight w:val="360"/>
        </w:trPr>
        <w:tc>
          <w:tcPr>
            <w:tcW w:w="1250" w:type="dxa"/>
            <w:vMerge w:val="restart"/>
            <w:vAlign w:val="center"/>
          </w:tcPr>
          <w:p w14:paraId="6452325E" w14:textId="77777777" w:rsidR="00F15937" w:rsidRPr="009F7034" w:rsidRDefault="00F15937" w:rsidP="00F15937">
            <w:pPr>
              <w:pStyle w:val="Heading3"/>
              <w:jc w:val="center"/>
              <w:rPr>
                <w:rFonts w:cs="Arial"/>
                <w:sz w:val="19"/>
                <w:szCs w:val="19"/>
              </w:rPr>
            </w:pPr>
            <w:bookmarkStart w:id="101" w:name="_Toc443224728"/>
            <w:bookmarkStart w:id="102" w:name="_Toc443501525"/>
            <w:bookmarkStart w:id="103" w:name="_Toc443503858"/>
            <w:r w:rsidRPr="009F7034">
              <w:rPr>
                <w:rFonts w:cs="Arial"/>
                <w:sz w:val="19"/>
                <w:szCs w:val="19"/>
              </w:rPr>
              <w:t>Calendar:</w:t>
            </w:r>
            <w:bookmarkEnd w:id="101"/>
            <w:bookmarkEnd w:id="102"/>
            <w:bookmarkEnd w:id="103"/>
          </w:p>
        </w:tc>
        <w:tc>
          <w:tcPr>
            <w:tcW w:w="2153" w:type="dxa"/>
            <w:vAlign w:val="center"/>
          </w:tcPr>
          <w:p w14:paraId="40633DCE" w14:textId="77777777" w:rsidR="00F15937" w:rsidRPr="009F7034" w:rsidRDefault="00F15937" w:rsidP="00F15937">
            <w:pPr>
              <w:jc w:val="center"/>
              <w:rPr>
                <w:rFonts w:cs="Arial"/>
                <w:sz w:val="19"/>
                <w:szCs w:val="19"/>
              </w:rPr>
            </w:pPr>
          </w:p>
        </w:tc>
        <w:tc>
          <w:tcPr>
            <w:tcW w:w="6811" w:type="dxa"/>
            <w:vAlign w:val="center"/>
          </w:tcPr>
          <w:p w14:paraId="3A46D2C4"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7D0CBA7" w14:textId="77777777" w:rsidTr="00F15937">
        <w:trPr>
          <w:trHeight w:val="360"/>
        </w:trPr>
        <w:tc>
          <w:tcPr>
            <w:tcW w:w="1250" w:type="dxa"/>
            <w:vMerge/>
            <w:vAlign w:val="center"/>
          </w:tcPr>
          <w:p w14:paraId="746F2676" w14:textId="77777777" w:rsidR="00F15937" w:rsidRPr="009F7034" w:rsidRDefault="00F15937" w:rsidP="00F15937">
            <w:pPr>
              <w:pStyle w:val="Heading3"/>
              <w:jc w:val="center"/>
              <w:rPr>
                <w:rFonts w:cs="Arial"/>
                <w:sz w:val="19"/>
                <w:szCs w:val="19"/>
              </w:rPr>
            </w:pPr>
          </w:p>
        </w:tc>
        <w:tc>
          <w:tcPr>
            <w:tcW w:w="2153" w:type="dxa"/>
            <w:vAlign w:val="center"/>
          </w:tcPr>
          <w:p w14:paraId="672373A0" w14:textId="77777777" w:rsidR="00F15937" w:rsidRPr="009F7034" w:rsidRDefault="00F15937" w:rsidP="00F15937">
            <w:pPr>
              <w:jc w:val="center"/>
              <w:rPr>
                <w:rFonts w:cs="Arial"/>
                <w:sz w:val="19"/>
                <w:szCs w:val="19"/>
              </w:rPr>
            </w:pPr>
          </w:p>
        </w:tc>
        <w:tc>
          <w:tcPr>
            <w:tcW w:w="6811" w:type="dxa"/>
            <w:vAlign w:val="center"/>
          </w:tcPr>
          <w:p w14:paraId="5617BD94"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1A728E73" w14:textId="77777777" w:rsidTr="00F15937">
        <w:trPr>
          <w:trHeight w:val="360"/>
        </w:trPr>
        <w:tc>
          <w:tcPr>
            <w:tcW w:w="1250" w:type="dxa"/>
            <w:vMerge/>
            <w:vAlign w:val="center"/>
          </w:tcPr>
          <w:p w14:paraId="5021AD4B" w14:textId="77777777" w:rsidR="00F15937" w:rsidRPr="009F7034" w:rsidRDefault="00F15937" w:rsidP="00F15937">
            <w:pPr>
              <w:pStyle w:val="Heading3"/>
              <w:jc w:val="center"/>
              <w:rPr>
                <w:rFonts w:cs="Arial"/>
                <w:sz w:val="19"/>
                <w:szCs w:val="19"/>
              </w:rPr>
            </w:pPr>
          </w:p>
        </w:tc>
        <w:tc>
          <w:tcPr>
            <w:tcW w:w="2153" w:type="dxa"/>
            <w:vAlign w:val="center"/>
          </w:tcPr>
          <w:p w14:paraId="3701F81A" w14:textId="77777777" w:rsidR="00F15937" w:rsidRPr="009F7034" w:rsidRDefault="00F15937" w:rsidP="00F15937">
            <w:pPr>
              <w:jc w:val="center"/>
              <w:rPr>
                <w:rFonts w:cs="Arial"/>
                <w:sz w:val="19"/>
                <w:szCs w:val="19"/>
              </w:rPr>
            </w:pPr>
          </w:p>
        </w:tc>
        <w:tc>
          <w:tcPr>
            <w:tcW w:w="6811" w:type="dxa"/>
            <w:vAlign w:val="center"/>
          </w:tcPr>
          <w:p w14:paraId="6197DFD3"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532FAAEC" w14:textId="77777777" w:rsidTr="00F15937">
        <w:trPr>
          <w:trHeight w:val="360"/>
        </w:trPr>
        <w:tc>
          <w:tcPr>
            <w:tcW w:w="1250" w:type="dxa"/>
            <w:vMerge/>
            <w:vAlign w:val="center"/>
          </w:tcPr>
          <w:p w14:paraId="37CFA1BA" w14:textId="77777777" w:rsidR="00F15937" w:rsidRPr="009F7034" w:rsidRDefault="00F15937" w:rsidP="00F15937">
            <w:pPr>
              <w:pStyle w:val="Heading3"/>
              <w:jc w:val="center"/>
              <w:rPr>
                <w:rFonts w:cs="Arial"/>
                <w:sz w:val="19"/>
                <w:szCs w:val="19"/>
              </w:rPr>
            </w:pPr>
          </w:p>
        </w:tc>
        <w:tc>
          <w:tcPr>
            <w:tcW w:w="2153" w:type="dxa"/>
            <w:vAlign w:val="center"/>
          </w:tcPr>
          <w:p w14:paraId="337C2F24" w14:textId="77777777" w:rsidR="00F15937" w:rsidRPr="009F7034" w:rsidRDefault="00F15937" w:rsidP="00F15937">
            <w:pPr>
              <w:jc w:val="center"/>
              <w:rPr>
                <w:rFonts w:cs="Arial"/>
                <w:sz w:val="19"/>
                <w:szCs w:val="19"/>
              </w:rPr>
            </w:pPr>
          </w:p>
        </w:tc>
        <w:tc>
          <w:tcPr>
            <w:tcW w:w="6811" w:type="dxa"/>
            <w:vAlign w:val="center"/>
          </w:tcPr>
          <w:p w14:paraId="3E29585D"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CD9D997" w14:textId="77777777" w:rsidTr="00F15937">
        <w:trPr>
          <w:trHeight w:val="360"/>
        </w:trPr>
        <w:tc>
          <w:tcPr>
            <w:tcW w:w="1250" w:type="dxa"/>
            <w:vMerge/>
            <w:vAlign w:val="center"/>
          </w:tcPr>
          <w:p w14:paraId="66BCEFFB" w14:textId="77777777" w:rsidR="00F15937" w:rsidRPr="009F7034" w:rsidRDefault="00F15937" w:rsidP="00F15937">
            <w:pPr>
              <w:pStyle w:val="Heading3"/>
              <w:jc w:val="center"/>
              <w:rPr>
                <w:rFonts w:cs="Arial"/>
                <w:sz w:val="19"/>
                <w:szCs w:val="19"/>
              </w:rPr>
            </w:pPr>
          </w:p>
        </w:tc>
        <w:tc>
          <w:tcPr>
            <w:tcW w:w="2153" w:type="dxa"/>
            <w:vAlign w:val="center"/>
          </w:tcPr>
          <w:p w14:paraId="794F5EA0" w14:textId="77777777" w:rsidR="00F15937" w:rsidRPr="009F7034" w:rsidRDefault="00F15937" w:rsidP="00F15937">
            <w:pPr>
              <w:jc w:val="center"/>
              <w:rPr>
                <w:rFonts w:cs="Arial"/>
                <w:sz w:val="19"/>
                <w:szCs w:val="19"/>
              </w:rPr>
            </w:pPr>
          </w:p>
        </w:tc>
        <w:tc>
          <w:tcPr>
            <w:tcW w:w="6811" w:type="dxa"/>
            <w:vAlign w:val="center"/>
          </w:tcPr>
          <w:p w14:paraId="74EE1649"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20BC9011" w14:textId="77777777" w:rsidTr="00F15937">
        <w:trPr>
          <w:trHeight w:val="360"/>
        </w:trPr>
        <w:tc>
          <w:tcPr>
            <w:tcW w:w="1250" w:type="dxa"/>
            <w:vMerge w:val="restart"/>
            <w:vAlign w:val="center"/>
          </w:tcPr>
          <w:p w14:paraId="7C7D656C" w14:textId="77777777" w:rsidR="00F15937" w:rsidRPr="009F7034" w:rsidRDefault="00F15937" w:rsidP="00F15937">
            <w:pPr>
              <w:pStyle w:val="Heading3"/>
              <w:jc w:val="center"/>
              <w:rPr>
                <w:rFonts w:cs="Arial"/>
                <w:sz w:val="19"/>
                <w:szCs w:val="19"/>
              </w:rPr>
            </w:pPr>
            <w:bookmarkStart w:id="104" w:name="_Toc443224729"/>
            <w:bookmarkStart w:id="105" w:name="_Toc443501526"/>
            <w:bookmarkStart w:id="106" w:name="_Toc443503859"/>
            <w:r w:rsidRPr="009F7034">
              <w:rPr>
                <w:rFonts w:cs="Arial"/>
                <w:sz w:val="19"/>
                <w:szCs w:val="19"/>
              </w:rPr>
              <w:t>FYI:</w:t>
            </w:r>
            <w:bookmarkEnd w:id="104"/>
            <w:bookmarkEnd w:id="105"/>
            <w:bookmarkEnd w:id="106"/>
          </w:p>
          <w:p w14:paraId="71A8CBE7" w14:textId="77777777" w:rsidR="00F15937" w:rsidRPr="009F7034" w:rsidRDefault="00F15937" w:rsidP="00F15937">
            <w:pPr>
              <w:pStyle w:val="Heading3"/>
              <w:jc w:val="center"/>
              <w:rPr>
                <w:rFonts w:cs="Arial"/>
                <w:sz w:val="19"/>
                <w:szCs w:val="19"/>
              </w:rPr>
            </w:pPr>
          </w:p>
        </w:tc>
        <w:tc>
          <w:tcPr>
            <w:tcW w:w="2153" w:type="dxa"/>
            <w:vAlign w:val="center"/>
          </w:tcPr>
          <w:p w14:paraId="73A35DDE" w14:textId="77777777" w:rsidR="00F15937" w:rsidRPr="009F7034" w:rsidRDefault="00F15937" w:rsidP="00F15937">
            <w:pPr>
              <w:jc w:val="center"/>
              <w:rPr>
                <w:rFonts w:cs="Arial"/>
                <w:sz w:val="19"/>
                <w:szCs w:val="19"/>
              </w:rPr>
            </w:pPr>
          </w:p>
        </w:tc>
        <w:tc>
          <w:tcPr>
            <w:tcW w:w="6811" w:type="dxa"/>
            <w:vAlign w:val="center"/>
          </w:tcPr>
          <w:p w14:paraId="5D54FEB7"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564CBF6" w14:textId="77777777" w:rsidTr="00F15937">
        <w:trPr>
          <w:trHeight w:val="360"/>
        </w:trPr>
        <w:tc>
          <w:tcPr>
            <w:tcW w:w="1250" w:type="dxa"/>
            <w:vMerge/>
            <w:vAlign w:val="center"/>
          </w:tcPr>
          <w:p w14:paraId="7CEFB0FE" w14:textId="77777777" w:rsidR="00F15937" w:rsidRPr="009F7034" w:rsidDel="00481FA5" w:rsidRDefault="00F15937" w:rsidP="00F15937">
            <w:pPr>
              <w:pStyle w:val="Heading3"/>
              <w:jc w:val="center"/>
              <w:rPr>
                <w:rFonts w:cs="Arial"/>
                <w:sz w:val="19"/>
                <w:szCs w:val="19"/>
              </w:rPr>
            </w:pPr>
          </w:p>
        </w:tc>
        <w:tc>
          <w:tcPr>
            <w:tcW w:w="2153" w:type="dxa"/>
            <w:vAlign w:val="center"/>
          </w:tcPr>
          <w:p w14:paraId="1265F1CB" w14:textId="77777777" w:rsidR="00F15937" w:rsidRPr="009F7034" w:rsidRDefault="00F15937" w:rsidP="00F15937">
            <w:pPr>
              <w:jc w:val="center"/>
              <w:rPr>
                <w:rFonts w:cs="Arial"/>
                <w:sz w:val="19"/>
                <w:szCs w:val="19"/>
              </w:rPr>
            </w:pPr>
          </w:p>
        </w:tc>
        <w:tc>
          <w:tcPr>
            <w:tcW w:w="6811" w:type="dxa"/>
            <w:vAlign w:val="center"/>
          </w:tcPr>
          <w:p w14:paraId="6BF9B36A"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2A9F932" w14:textId="77777777" w:rsidTr="00F15937">
        <w:trPr>
          <w:trHeight w:val="360"/>
        </w:trPr>
        <w:tc>
          <w:tcPr>
            <w:tcW w:w="1250" w:type="dxa"/>
            <w:vMerge/>
            <w:vAlign w:val="center"/>
          </w:tcPr>
          <w:p w14:paraId="66F19047" w14:textId="77777777" w:rsidR="00F15937" w:rsidRPr="009F7034" w:rsidRDefault="00F15937" w:rsidP="00F15937">
            <w:pPr>
              <w:pStyle w:val="Heading3"/>
              <w:jc w:val="center"/>
              <w:rPr>
                <w:rFonts w:cs="Arial"/>
                <w:sz w:val="19"/>
                <w:szCs w:val="19"/>
              </w:rPr>
            </w:pPr>
          </w:p>
        </w:tc>
        <w:tc>
          <w:tcPr>
            <w:tcW w:w="2153" w:type="dxa"/>
            <w:vAlign w:val="center"/>
          </w:tcPr>
          <w:p w14:paraId="5C38F3EB" w14:textId="77777777" w:rsidR="00F15937" w:rsidRPr="009F7034" w:rsidRDefault="00F15937" w:rsidP="00F15937">
            <w:pPr>
              <w:jc w:val="center"/>
              <w:rPr>
                <w:rFonts w:cs="Arial"/>
                <w:sz w:val="19"/>
                <w:szCs w:val="19"/>
              </w:rPr>
            </w:pPr>
          </w:p>
        </w:tc>
        <w:tc>
          <w:tcPr>
            <w:tcW w:w="6811" w:type="dxa"/>
            <w:vAlign w:val="center"/>
          </w:tcPr>
          <w:p w14:paraId="0FF26F71" w14:textId="77777777" w:rsidR="00F15937" w:rsidRPr="009F7034" w:rsidRDefault="00F15937" w:rsidP="00EF5772">
            <w:pPr>
              <w:pStyle w:val="ListParagraph"/>
              <w:numPr>
                <w:ilvl w:val="0"/>
                <w:numId w:val="35"/>
              </w:numPr>
              <w:spacing w:line="240" w:lineRule="auto"/>
              <w:rPr>
                <w:rFonts w:cs="Arial"/>
                <w:sz w:val="19"/>
                <w:szCs w:val="19"/>
              </w:rPr>
            </w:pPr>
          </w:p>
        </w:tc>
      </w:tr>
    </w:tbl>
    <w:p w14:paraId="2DC9E761" w14:textId="77777777" w:rsidR="00F15937" w:rsidRPr="009F7034" w:rsidRDefault="00F15937">
      <w:pPr>
        <w:spacing w:after="200"/>
        <w:rPr>
          <w:rFonts w:eastAsiaTheme="minorHAnsi" w:cs="Arial"/>
          <w:b/>
          <w:sz w:val="28"/>
          <w:szCs w:val="28"/>
          <w:u w:val="single"/>
        </w:rPr>
      </w:pPr>
      <w:r w:rsidRPr="009F7034">
        <w:rPr>
          <w:rFonts w:eastAsiaTheme="minorHAnsi" w:cs="Arial"/>
          <w:b/>
          <w:sz w:val="28"/>
          <w:szCs w:val="28"/>
          <w:u w:val="single"/>
        </w:rPr>
        <w:br w:type="page"/>
      </w:r>
    </w:p>
    <w:p w14:paraId="35BE4383" w14:textId="5AFCC704" w:rsidR="0026266C" w:rsidRDefault="00B255A2" w:rsidP="000272E1">
      <w:pPr>
        <w:pStyle w:val="Heading1"/>
        <w:rPr>
          <w:rFonts w:eastAsiaTheme="minorHAnsi"/>
        </w:rPr>
      </w:pPr>
      <w:bookmarkStart w:id="107" w:name="_Toc311815044"/>
      <w:bookmarkStart w:id="108" w:name="_Toc443224730"/>
      <w:bookmarkStart w:id="109" w:name="_Toc443503860"/>
      <w:commentRangeStart w:id="110"/>
      <w:r w:rsidRPr="009F7034">
        <w:rPr>
          <w:rFonts w:eastAsiaTheme="minorHAnsi"/>
        </w:rPr>
        <w:lastRenderedPageBreak/>
        <w:t xml:space="preserve">Group </w:t>
      </w:r>
      <w:r w:rsidR="000272E1" w:rsidRPr="009F7034">
        <w:rPr>
          <w:rFonts w:eastAsiaTheme="minorHAnsi"/>
        </w:rPr>
        <w:t>Debrief</w:t>
      </w:r>
      <w:bookmarkEnd w:id="107"/>
      <w:bookmarkEnd w:id="108"/>
      <w:bookmarkEnd w:id="109"/>
      <w:commentRangeEnd w:id="110"/>
      <w:r w:rsidR="0037731B">
        <w:rPr>
          <w:rStyle w:val="CommentReference"/>
          <w:rFonts w:eastAsia="Calibri" w:cs="Times New Roman"/>
          <w:bCs w:val="0"/>
          <w:noProof w:val="0"/>
        </w:rPr>
        <w:commentReference w:id="110"/>
      </w:r>
    </w:p>
    <w:p w14:paraId="70084BFE" w14:textId="77777777" w:rsidR="0026266C" w:rsidRPr="00AF4216" w:rsidRDefault="0026266C" w:rsidP="00235974">
      <w:pPr>
        <w:widowControl w:val="0"/>
        <w:autoSpaceDE w:val="0"/>
        <w:autoSpaceDN w:val="0"/>
        <w:adjustRightInd w:val="0"/>
        <w:spacing w:before="100" w:after="100" w:line="240" w:lineRule="auto"/>
        <w:rPr>
          <w:rFonts w:eastAsiaTheme="minorHAnsi" w:cs="Arial"/>
          <w:sz w:val="20"/>
          <w:szCs w:val="20"/>
        </w:rPr>
      </w:pPr>
    </w:p>
    <w:p w14:paraId="09583568" w14:textId="4D424F3D" w:rsidR="0026266C" w:rsidRP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Please share your agendas in pairs.  Work with each other to improve upon your current meeting agenda. </w:t>
      </w:r>
    </w:p>
    <w:p w14:paraId="18057A13"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2528F396"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2F157C50"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664ED317"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790504E0" w14:textId="65385332" w:rsidR="003D2D22"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things would you like to implement in the next meeting that will be new?</w:t>
      </w:r>
    </w:p>
    <w:p w14:paraId="1395645F"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3CDC9854"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75CCAF52"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486ED0B4"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5E49633A" w14:textId="10C343C1" w:rsid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How will you gain buy-in from meeting participants?  </w:t>
      </w:r>
    </w:p>
    <w:p w14:paraId="3BBB0533"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2E0B0EDE"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7946269F"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1344A903"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5098F850" w14:textId="69E816AE" w:rsidR="003D2D22" w:rsidRP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will change in your meetings as a result of today’s training?</w:t>
      </w:r>
    </w:p>
    <w:p w14:paraId="177B077B"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65DABB2B"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134B5763"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38443B52" w14:textId="77777777" w:rsidR="0026266C" w:rsidRPr="007458C7" w:rsidRDefault="0026266C" w:rsidP="00235974">
      <w:pPr>
        <w:widowControl w:val="0"/>
        <w:autoSpaceDE w:val="0"/>
        <w:autoSpaceDN w:val="0"/>
        <w:adjustRightInd w:val="0"/>
        <w:spacing w:before="100" w:after="100" w:line="240" w:lineRule="auto"/>
        <w:rPr>
          <w:rFonts w:eastAsiaTheme="minorHAnsi" w:cs="Arial"/>
          <w:sz w:val="18"/>
          <w:szCs w:val="20"/>
        </w:rPr>
      </w:pPr>
    </w:p>
    <w:p w14:paraId="55549E22" w14:textId="77777777" w:rsidR="00FB2401" w:rsidRPr="007458C7" w:rsidRDefault="00FB2401">
      <w:pPr>
        <w:spacing w:after="200"/>
        <w:rPr>
          <w:rFonts w:cs="Arial"/>
          <w:sz w:val="22"/>
        </w:rPr>
      </w:pPr>
    </w:p>
    <w:p w14:paraId="2A435964" w14:textId="77777777" w:rsidR="00FB2401" w:rsidRPr="007458C7" w:rsidRDefault="00FB2401">
      <w:pPr>
        <w:spacing w:after="200"/>
        <w:rPr>
          <w:rFonts w:cs="Arial"/>
          <w:sz w:val="22"/>
        </w:rPr>
      </w:pPr>
    </w:p>
    <w:p w14:paraId="778C3FE0" w14:textId="77777777" w:rsidR="005C4600" w:rsidRPr="007458C7" w:rsidRDefault="005C4600">
      <w:pPr>
        <w:spacing w:after="200"/>
        <w:rPr>
          <w:rFonts w:eastAsia="Times New Roman" w:cs="Arial"/>
          <w:b/>
          <w:bCs/>
          <w:sz w:val="32"/>
          <w:szCs w:val="28"/>
        </w:rPr>
      </w:pPr>
    </w:p>
    <w:p w14:paraId="5A7B5B7A" w14:textId="77777777" w:rsidR="00FB2401" w:rsidRPr="00AF4216" w:rsidRDefault="00FB2401">
      <w:pPr>
        <w:spacing w:after="200"/>
        <w:rPr>
          <w:rFonts w:eastAsia="Times New Roman" w:cs="Arial"/>
          <w:bCs/>
          <w:sz w:val="22"/>
          <w:szCs w:val="28"/>
        </w:rPr>
      </w:pPr>
    </w:p>
    <w:bookmarkEnd w:id="66"/>
    <w:bookmarkEnd w:id="67"/>
    <w:p w14:paraId="49712EC3" w14:textId="77777777" w:rsidR="00E51F09" w:rsidRPr="009F7034" w:rsidRDefault="00E51F09">
      <w:pPr>
        <w:spacing w:after="200"/>
        <w:rPr>
          <w:rFonts w:cs="Arial"/>
          <w:b/>
          <w:bCs/>
          <w:sz w:val="22"/>
        </w:rPr>
      </w:pPr>
      <w:r w:rsidRPr="009F7034">
        <w:rPr>
          <w:rFonts w:cs="Arial"/>
          <w:b/>
          <w:bCs/>
          <w:sz w:val="22"/>
        </w:rPr>
        <w:br w:type="page"/>
      </w:r>
    </w:p>
    <w:p w14:paraId="161BC7B5" w14:textId="77777777" w:rsidR="003D2D22" w:rsidRPr="009F7034" w:rsidRDefault="005200BE" w:rsidP="005200BE">
      <w:pPr>
        <w:pStyle w:val="Heading1"/>
        <w:rPr>
          <w:sz w:val="24"/>
          <w:szCs w:val="24"/>
        </w:rPr>
      </w:pPr>
      <w:bookmarkStart w:id="111" w:name="_Toc443503861"/>
      <w:bookmarkStart w:id="112" w:name="_Toc310506923"/>
      <w:bookmarkStart w:id="113" w:name="_Toc310513757"/>
      <w:r w:rsidRPr="009F7034">
        <w:lastRenderedPageBreak/>
        <w:t>Appendix</w:t>
      </w:r>
      <w:r w:rsidR="00FB2401" w:rsidRPr="009F7034">
        <w:t xml:space="preserve"> A</w:t>
      </w:r>
      <w:r w:rsidRPr="009F7034">
        <w:t xml:space="preserve">:  Sample </w:t>
      </w:r>
      <w:r w:rsidR="00F15937" w:rsidRPr="009F7034">
        <w:t>Team Agenda</w:t>
      </w:r>
      <w:r w:rsidRPr="009F7034">
        <w:t xml:space="preserve"> </w:t>
      </w:r>
      <w:r w:rsidRPr="009F7034">
        <w:br/>
      </w:r>
      <w:r w:rsidRPr="009F7034">
        <w:rPr>
          <w:sz w:val="24"/>
          <w:szCs w:val="24"/>
        </w:rPr>
        <w:t>(Source:  manager-tools.com)</w:t>
      </w:r>
      <w:bookmarkEnd w:id="111"/>
      <w:r w:rsidRPr="009F7034">
        <w:rPr>
          <w:sz w:val="24"/>
          <w:szCs w:val="24"/>
        </w:rPr>
        <w:t xml:space="preserve"> </w:t>
      </w:r>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F15937" w:rsidRPr="009F7034" w14:paraId="593A3F1F" w14:textId="77777777" w:rsidTr="00F15937">
        <w:trPr>
          <w:trHeight w:val="621"/>
        </w:trPr>
        <w:tc>
          <w:tcPr>
            <w:tcW w:w="5106" w:type="dxa"/>
          </w:tcPr>
          <w:p w14:paraId="42C92E90" w14:textId="4A459824" w:rsidR="00F15937" w:rsidRPr="009F7034" w:rsidRDefault="00FB46CD" w:rsidP="00F15937">
            <w:pPr>
              <w:pStyle w:val="Heading1"/>
              <w:outlineLvl w:val="0"/>
              <w:rPr>
                <w:sz w:val="19"/>
                <w:szCs w:val="19"/>
              </w:rPr>
            </w:pPr>
            <w:bookmarkStart w:id="114" w:name="_Toc443224732"/>
            <w:bookmarkStart w:id="115" w:name="_Toc443501529"/>
            <w:bookmarkStart w:id="116" w:name="_Toc443503862"/>
            <w:ins w:id="117" w:author="New-Cater,Victoria" w:date="2016-02-17T18:00:00Z">
              <w:r>
                <w:rPr>
                  <w:sz w:val="19"/>
                  <w:szCs w:val="19"/>
                </w:rPr>
                <mc:AlternateContent>
                  <mc:Choice Requires="wps">
                    <w:drawing>
                      <wp:anchor distT="0" distB="0" distL="114300" distR="114300" simplePos="0" relativeHeight="251668480" behindDoc="0" locked="0" layoutInCell="1" allowOverlap="1" wp14:anchorId="6AEA721F" wp14:editId="02D77617">
                        <wp:simplePos x="0" y="0"/>
                        <wp:positionH relativeFrom="column">
                          <wp:posOffset>1270</wp:posOffset>
                        </wp:positionH>
                        <wp:positionV relativeFrom="paragraph">
                          <wp:posOffset>2540</wp:posOffset>
                        </wp:positionV>
                        <wp:extent cx="6543675" cy="79533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543675" cy="7953375"/>
                                </a:xfrm>
                                <a:prstGeom prst="rect">
                                  <a:avLst/>
                                </a:prstGeom>
                                <a:no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7901C3" w14:textId="77777777" w:rsidR="00B53D35" w:rsidRDefault="00B53D35" w:rsidP="00FB46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721F" id="Text Box 11" o:spid="_x0000_s1028" type="#_x0000_t202" style="position:absolute;margin-left:.1pt;margin-top:.2pt;width:515.25pt;height:6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" filled="f" strokeweight="1.75pt">
                        <v:textbox>
                          <w:txbxContent>
                            <w:p w14:paraId="717901C3" w14:textId="77777777" w:rsidR="00B53D35" w:rsidRDefault="00B53D35" w:rsidP="00FB46CD"/>
                          </w:txbxContent>
                        </v:textbox>
                      </v:shape>
                    </w:pict>
                  </mc:Fallback>
                </mc:AlternateContent>
              </w:r>
            </w:ins>
            <w:r w:rsidR="00F15937" w:rsidRPr="009F7034">
              <w:rPr>
                <w:sz w:val="19"/>
                <w:szCs w:val="19"/>
              </w:rPr>
              <w:t>My Meeting</w:t>
            </w:r>
            <w:bookmarkEnd w:id="114"/>
            <w:bookmarkEnd w:id="115"/>
            <w:bookmarkEnd w:id="116"/>
          </w:p>
          <w:p w14:paraId="3B0C32EA" w14:textId="77777777" w:rsidR="00F15937" w:rsidRPr="00AF4216" w:rsidRDefault="00F15937" w:rsidP="00F15937">
            <w:pPr>
              <w:rPr>
                <w:rFonts w:cs="Arial"/>
              </w:rPr>
            </w:pPr>
          </w:p>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F15937" w:rsidRPr="009F7034" w14:paraId="415636F5" w14:textId="77777777" w:rsidTr="00F15937">
              <w:sdt>
                <w:sdtPr>
                  <w:rPr>
                    <w:rFonts w:ascii="Arial" w:hAnsi="Arial"/>
                    <w:sz w:val="19"/>
                    <w:szCs w:val="19"/>
                  </w:rPr>
                  <w:alias w:val="Date"/>
                  <w:tag w:val="Date"/>
                  <w:id w:val="-1052460783"/>
                  <w:placeholder>
                    <w:docPart w:val="9BB3A95A6D7F460B91B52D17234A5699"/>
                  </w:placeholder>
                  <w:date>
                    <w:dateFormat w:val="MMMM d, yyyy"/>
                    <w:lid w:val="en-US"/>
                    <w:storeMappedDataAs w:val="dateTime"/>
                    <w:calendar w:val="gregorian"/>
                  </w:date>
                </w:sdtPr>
                <w:sdtContent>
                  <w:tc>
                    <w:tcPr>
                      <w:tcW w:w="4989" w:type="dxa"/>
                    </w:tcPr>
                    <w:p w14:paraId="5E0A045C"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Date:</w:t>
                      </w:r>
                    </w:p>
                  </w:tc>
                </w:sdtContent>
              </w:sdt>
            </w:tr>
            <w:tr w:rsidR="00F15937" w:rsidRPr="009F7034" w14:paraId="11EF3F3C" w14:textId="77777777" w:rsidTr="00F15937">
              <w:tc>
                <w:tcPr>
                  <w:tcW w:w="4989" w:type="dxa"/>
                </w:tcPr>
                <w:p w14:paraId="2387204F"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Time:</w:t>
                  </w:r>
                </w:p>
              </w:tc>
            </w:tr>
            <w:tr w:rsidR="00F15937" w:rsidRPr="009F7034" w14:paraId="609D1E7B" w14:textId="77777777" w:rsidTr="00F15937">
              <w:tc>
                <w:tcPr>
                  <w:tcW w:w="4989" w:type="dxa"/>
                </w:tcPr>
                <w:p w14:paraId="22598DAE" w14:textId="77777777" w:rsidR="00F15937" w:rsidRPr="009F7034" w:rsidRDefault="00F15937" w:rsidP="00F15937">
                  <w:pPr>
                    <w:pStyle w:val="MeetingInformation"/>
                    <w:jc w:val="left"/>
                    <w:rPr>
                      <w:rFonts w:ascii="Arial" w:hAnsi="Arial"/>
                      <w:sz w:val="19"/>
                      <w:szCs w:val="19"/>
                    </w:rPr>
                  </w:pPr>
                  <w:r w:rsidRPr="009F7034">
                    <w:rPr>
                      <w:rFonts w:ascii="Arial" w:hAnsi="Arial"/>
                      <w:sz w:val="19"/>
                      <w:szCs w:val="19"/>
                    </w:rPr>
                    <w:t>Location:</w:t>
                  </w:r>
                </w:p>
              </w:tc>
            </w:tr>
          </w:tbl>
          <w:p w14:paraId="06A73F76" w14:textId="77777777" w:rsidR="00F15937" w:rsidRPr="009F7034" w:rsidRDefault="00F15937" w:rsidP="00F159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F15937" w:rsidRPr="009F7034" w14:paraId="43E3163D" w14:textId="77777777" w:rsidTr="00F15937">
        <w:trPr>
          <w:trHeight w:hRule="exact" w:val="343"/>
        </w:trPr>
        <w:tc>
          <w:tcPr>
            <w:tcW w:w="2567" w:type="dxa"/>
            <w:tcBorders>
              <w:top w:val="single" w:sz="4" w:space="0" w:color="auto"/>
              <w:bottom w:val="single" w:sz="4" w:space="0" w:color="auto"/>
            </w:tcBorders>
          </w:tcPr>
          <w:p w14:paraId="2A947D60" w14:textId="77777777" w:rsidR="00F15937" w:rsidRPr="009F7034" w:rsidRDefault="00F15937" w:rsidP="00F15937">
            <w:pPr>
              <w:rPr>
                <w:rFonts w:cs="Arial"/>
                <w:b/>
                <w:sz w:val="19"/>
                <w:szCs w:val="19"/>
              </w:rPr>
            </w:pPr>
            <w:r w:rsidRPr="009F7034">
              <w:rPr>
                <w:rFonts w:cs="Arial"/>
                <w:b/>
                <w:sz w:val="19"/>
                <w:szCs w:val="19"/>
              </w:rPr>
              <w:t xml:space="preserve">Meeting called by: </w:t>
            </w:r>
          </w:p>
        </w:tc>
        <w:tc>
          <w:tcPr>
            <w:tcW w:w="2658" w:type="dxa"/>
            <w:tcBorders>
              <w:top w:val="single" w:sz="4" w:space="0" w:color="auto"/>
              <w:bottom w:val="single" w:sz="4" w:space="0" w:color="auto"/>
            </w:tcBorders>
          </w:tcPr>
          <w:p w14:paraId="1D9AA20C" w14:textId="77777777" w:rsidR="00F15937" w:rsidRPr="009F7034" w:rsidRDefault="00F15937" w:rsidP="00F15937">
            <w:pPr>
              <w:rPr>
                <w:rFonts w:cs="Arial"/>
                <w:sz w:val="19"/>
                <w:szCs w:val="19"/>
              </w:rPr>
            </w:pPr>
          </w:p>
        </w:tc>
        <w:tc>
          <w:tcPr>
            <w:tcW w:w="2444" w:type="dxa"/>
            <w:tcBorders>
              <w:top w:val="single" w:sz="4" w:space="0" w:color="auto"/>
              <w:bottom w:val="single" w:sz="4" w:space="0" w:color="auto"/>
            </w:tcBorders>
          </w:tcPr>
          <w:p w14:paraId="5047557D" w14:textId="77777777" w:rsidR="00F15937" w:rsidRPr="009F7034" w:rsidRDefault="00F15937" w:rsidP="00F15937">
            <w:pPr>
              <w:rPr>
                <w:rFonts w:cs="Arial"/>
                <w:b/>
                <w:sz w:val="19"/>
                <w:szCs w:val="19"/>
              </w:rPr>
            </w:pPr>
            <w:r w:rsidRPr="009F7034">
              <w:rPr>
                <w:rFonts w:cs="Arial"/>
                <w:b/>
                <w:sz w:val="19"/>
                <w:szCs w:val="19"/>
              </w:rPr>
              <w:t>Type of Meeting:</w:t>
            </w:r>
          </w:p>
        </w:tc>
        <w:tc>
          <w:tcPr>
            <w:tcW w:w="2555" w:type="dxa"/>
            <w:tcBorders>
              <w:top w:val="single" w:sz="4" w:space="0" w:color="auto"/>
              <w:bottom w:val="single" w:sz="4" w:space="0" w:color="auto"/>
            </w:tcBorders>
          </w:tcPr>
          <w:p w14:paraId="5BA77FEA" w14:textId="77777777" w:rsidR="00F15937" w:rsidRPr="009F7034" w:rsidRDefault="00F15937" w:rsidP="00F15937">
            <w:pPr>
              <w:rPr>
                <w:rFonts w:cs="Arial"/>
                <w:sz w:val="19"/>
                <w:szCs w:val="19"/>
              </w:rPr>
            </w:pPr>
          </w:p>
        </w:tc>
      </w:tr>
      <w:tr w:rsidR="00F15937" w:rsidRPr="009F7034" w14:paraId="123CD250" w14:textId="77777777" w:rsidTr="00F15937">
        <w:trPr>
          <w:trHeight w:hRule="exact" w:val="271"/>
        </w:trPr>
        <w:tc>
          <w:tcPr>
            <w:tcW w:w="2567" w:type="dxa"/>
            <w:tcBorders>
              <w:top w:val="single" w:sz="4" w:space="0" w:color="auto"/>
              <w:bottom w:val="single" w:sz="4" w:space="0" w:color="auto"/>
            </w:tcBorders>
          </w:tcPr>
          <w:p w14:paraId="79D90104" w14:textId="77777777" w:rsidR="00F15937" w:rsidRPr="009F7034" w:rsidRDefault="00F15937" w:rsidP="00F15937">
            <w:pPr>
              <w:rPr>
                <w:rFonts w:cs="Arial"/>
                <w:b/>
                <w:sz w:val="19"/>
                <w:szCs w:val="19"/>
              </w:rPr>
            </w:pPr>
            <w:r w:rsidRPr="009F7034">
              <w:rPr>
                <w:rFonts w:cs="Arial"/>
                <w:b/>
                <w:sz w:val="19"/>
                <w:szCs w:val="19"/>
              </w:rPr>
              <w:t>Facilitator:</w:t>
            </w:r>
          </w:p>
        </w:tc>
        <w:tc>
          <w:tcPr>
            <w:tcW w:w="2658" w:type="dxa"/>
            <w:tcBorders>
              <w:top w:val="single" w:sz="4" w:space="0" w:color="auto"/>
              <w:bottom w:val="single" w:sz="4" w:space="0" w:color="auto"/>
            </w:tcBorders>
          </w:tcPr>
          <w:p w14:paraId="1508F503" w14:textId="77777777" w:rsidR="00F15937" w:rsidRPr="009F7034" w:rsidRDefault="00F15937" w:rsidP="00F15937">
            <w:pPr>
              <w:rPr>
                <w:rFonts w:cs="Arial"/>
                <w:sz w:val="19"/>
                <w:szCs w:val="19"/>
              </w:rPr>
            </w:pPr>
          </w:p>
        </w:tc>
        <w:tc>
          <w:tcPr>
            <w:tcW w:w="2444" w:type="dxa"/>
            <w:tcBorders>
              <w:top w:val="single" w:sz="4" w:space="0" w:color="auto"/>
              <w:bottom w:val="single" w:sz="4" w:space="0" w:color="auto"/>
            </w:tcBorders>
          </w:tcPr>
          <w:p w14:paraId="13AC1FA0" w14:textId="77777777" w:rsidR="00F15937" w:rsidRPr="009F7034" w:rsidRDefault="00F15937" w:rsidP="00F15937">
            <w:pPr>
              <w:rPr>
                <w:rFonts w:cs="Arial"/>
                <w:b/>
                <w:sz w:val="19"/>
                <w:szCs w:val="19"/>
              </w:rPr>
            </w:pPr>
            <w:r w:rsidRPr="009F7034">
              <w:rPr>
                <w:rFonts w:cs="Arial"/>
                <w:b/>
                <w:sz w:val="19"/>
                <w:szCs w:val="19"/>
              </w:rPr>
              <w:t>Note taker:</w:t>
            </w:r>
          </w:p>
        </w:tc>
        <w:tc>
          <w:tcPr>
            <w:tcW w:w="2555" w:type="dxa"/>
            <w:tcBorders>
              <w:top w:val="single" w:sz="4" w:space="0" w:color="auto"/>
              <w:bottom w:val="single" w:sz="4" w:space="0" w:color="auto"/>
            </w:tcBorders>
          </w:tcPr>
          <w:p w14:paraId="4D46050E" w14:textId="77777777" w:rsidR="00F15937" w:rsidRPr="009F7034" w:rsidRDefault="00F15937" w:rsidP="00F15937">
            <w:pPr>
              <w:rPr>
                <w:rFonts w:cs="Arial"/>
                <w:sz w:val="19"/>
                <w:szCs w:val="19"/>
              </w:rPr>
            </w:pPr>
          </w:p>
        </w:tc>
      </w:tr>
    </w:tbl>
    <w:p w14:paraId="425D13F0" w14:textId="77777777" w:rsidR="00F15937" w:rsidRPr="009F7034" w:rsidRDefault="00F15937" w:rsidP="00F15937">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F15937" w:rsidRPr="009F7034" w14:paraId="1B862509" w14:textId="77777777" w:rsidTr="00F15937">
        <w:trPr>
          <w:trHeight w:val="342"/>
        </w:trPr>
        <w:tc>
          <w:tcPr>
            <w:tcW w:w="1800" w:type="dxa"/>
            <w:tcBorders>
              <w:bottom w:val="single" w:sz="4" w:space="0" w:color="auto"/>
            </w:tcBorders>
          </w:tcPr>
          <w:p w14:paraId="07D2C5F8" w14:textId="77777777" w:rsidR="00F15937" w:rsidRPr="009F7034" w:rsidRDefault="00F15937" w:rsidP="00F15937">
            <w:pPr>
              <w:rPr>
                <w:rFonts w:cs="Arial"/>
                <w:b/>
                <w:sz w:val="19"/>
                <w:szCs w:val="19"/>
              </w:rPr>
            </w:pPr>
            <w:r w:rsidRPr="009F7034">
              <w:rPr>
                <w:rFonts w:cs="Arial"/>
                <w:b/>
                <w:sz w:val="19"/>
                <w:szCs w:val="19"/>
              </w:rPr>
              <w:t xml:space="preserve">Timekeeper:   </w:t>
            </w:r>
          </w:p>
        </w:tc>
        <w:tc>
          <w:tcPr>
            <w:tcW w:w="8424" w:type="dxa"/>
            <w:tcBorders>
              <w:bottom w:val="single" w:sz="4" w:space="0" w:color="auto"/>
            </w:tcBorders>
            <w:vAlign w:val="bottom"/>
          </w:tcPr>
          <w:p w14:paraId="3C015E29" w14:textId="77777777" w:rsidR="00F15937" w:rsidRPr="009F7034" w:rsidRDefault="00F15937" w:rsidP="00F15937">
            <w:pPr>
              <w:rPr>
                <w:rFonts w:cs="Arial"/>
                <w:sz w:val="19"/>
                <w:szCs w:val="19"/>
              </w:rPr>
            </w:pPr>
          </w:p>
        </w:tc>
      </w:tr>
      <w:tr w:rsidR="00F15937" w:rsidRPr="009F7034" w14:paraId="50A41415" w14:textId="77777777" w:rsidTr="00F15937">
        <w:trPr>
          <w:trHeight w:val="288"/>
        </w:trPr>
        <w:tc>
          <w:tcPr>
            <w:tcW w:w="1800" w:type="dxa"/>
            <w:tcBorders>
              <w:top w:val="single" w:sz="4" w:space="0" w:color="auto"/>
              <w:bottom w:val="single" w:sz="4" w:space="0" w:color="auto"/>
            </w:tcBorders>
          </w:tcPr>
          <w:p w14:paraId="04479175" w14:textId="77777777" w:rsidR="00F15937" w:rsidRPr="009F7034" w:rsidRDefault="00F15937" w:rsidP="00F15937">
            <w:pPr>
              <w:rPr>
                <w:rFonts w:cs="Arial"/>
                <w:b/>
                <w:sz w:val="19"/>
                <w:szCs w:val="19"/>
              </w:rPr>
            </w:pPr>
            <w:r w:rsidRPr="009F7034">
              <w:rPr>
                <w:rFonts w:cs="Arial"/>
                <w:b/>
                <w:sz w:val="19"/>
                <w:szCs w:val="19"/>
              </w:rPr>
              <w:t>Attendees:</w:t>
            </w:r>
          </w:p>
        </w:tc>
        <w:tc>
          <w:tcPr>
            <w:tcW w:w="8424" w:type="dxa"/>
            <w:tcBorders>
              <w:top w:val="single" w:sz="4" w:space="0" w:color="auto"/>
              <w:bottom w:val="single" w:sz="4" w:space="0" w:color="auto"/>
            </w:tcBorders>
            <w:vAlign w:val="bottom"/>
          </w:tcPr>
          <w:p w14:paraId="48A3D80C" w14:textId="77777777" w:rsidR="00F15937" w:rsidRPr="009F7034" w:rsidRDefault="00F15937" w:rsidP="00F15937">
            <w:pPr>
              <w:rPr>
                <w:rFonts w:cs="Arial"/>
                <w:sz w:val="19"/>
                <w:szCs w:val="19"/>
              </w:rPr>
            </w:pPr>
          </w:p>
        </w:tc>
      </w:tr>
      <w:tr w:rsidR="00F15937" w:rsidRPr="009F7034" w14:paraId="2BC45F39" w14:textId="77777777" w:rsidTr="00F15937">
        <w:trPr>
          <w:trHeight w:val="440"/>
        </w:trPr>
        <w:tc>
          <w:tcPr>
            <w:tcW w:w="1800" w:type="dxa"/>
            <w:tcBorders>
              <w:top w:val="single" w:sz="4" w:space="0" w:color="auto"/>
              <w:bottom w:val="single" w:sz="4" w:space="0" w:color="auto"/>
            </w:tcBorders>
          </w:tcPr>
          <w:p w14:paraId="41A34DA9" w14:textId="77777777" w:rsidR="00F15937" w:rsidRPr="009F7034" w:rsidRDefault="00F15937" w:rsidP="00F15937">
            <w:pPr>
              <w:rPr>
                <w:rFonts w:cs="Arial"/>
                <w:b/>
                <w:sz w:val="19"/>
                <w:szCs w:val="19"/>
              </w:rPr>
            </w:pPr>
            <w:r w:rsidRPr="009F7034">
              <w:rPr>
                <w:rFonts w:cs="Arial"/>
                <w:b/>
                <w:sz w:val="19"/>
                <w:szCs w:val="19"/>
              </w:rPr>
              <w:t>Please review:</w:t>
            </w:r>
          </w:p>
        </w:tc>
        <w:tc>
          <w:tcPr>
            <w:tcW w:w="8424" w:type="dxa"/>
            <w:tcBorders>
              <w:top w:val="single" w:sz="4" w:space="0" w:color="auto"/>
              <w:bottom w:val="single" w:sz="4" w:space="0" w:color="auto"/>
            </w:tcBorders>
            <w:vAlign w:val="bottom"/>
          </w:tcPr>
          <w:p w14:paraId="30E712AE" w14:textId="77777777" w:rsidR="00F15937" w:rsidRPr="009F7034" w:rsidRDefault="00F15937" w:rsidP="00F15937">
            <w:pPr>
              <w:rPr>
                <w:rFonts w:cs="Arial"/>
                <w:sz w:val="19"/>
                <w:szCs w:val="19"/>
              </w:rPr>
            </w:pPr>
          </w:p>
        </w:tc>
      </w:tr>
      <w:tr w:rsidR="00F15937" w:rsidRPr="009F7034" w14:paraId="50F11660" w14:textId="77777777" w:rsidTr="00F15937">
        <w:trPr>
          <w:trHeight w:val="125"/>
        </w:trPr>
        <w:tc>
          <w:tcPr>
            <w:tcW w:w="1800" w:type="dxa"/>
            <w:tcBorders>
              <w:top w:val="single" w:sz="4" w:space="0" w:color="auto"/>
              <w:bottom w:val="single" w:sz="4" w:space="0" w:color="auto"/>
            </w:tcBorders>
          </w:tcPr>
          <w:p w14:paraId="2785E886" w14:textId="77777777" w:rsidR="00F15937" w:rsidRPr="009F7034" w:rsidRDefault="00F15937" w:rsidP="00F15937">
            <w:pPr>
              <w:rPr>
                <w:rFonts w:cs="Arial"/>
                <w:b/>
                <w:sz w:val="19"/>
                <w:szCs w:val="19"/>
              </w:rPr>
            </w:pPr>
            <w:r w:rsidRPr="009F7034">
              <w:rPr>
                <w:rFonts w:cs="Arial"/>
                <w:b/>
                <w:sz w:val="19"/>
                <w:szCs w:val="19"/>
              </w:rPr>
              <w:t>Please bring:</w:t>
            </w:r>
          </w:p>
        </w:tc>
        <w:tc>
          <w:tcPr>
            <w:tcW w:w="8424" w:type="dxa"/>
            <w:tcBorders>
              <w:top w:val="single" w:sz="4" w:space="0" w:color="auto"/>
              <w:bottom w:val="single" w:sz="4" w:space="0" w:color="auto"/>
            </w:tcBorders>
            <w:vAlign w:val="bottom"/>
          </w:tcPr>
          <w:p w14:paraId="573615D9" w14:textId="77777777" w:rsidR="00F15937" w:rsidRPr="009F7034" w:rsidRDefault="00F15937" w:rsidP="00F15937">
            <w:pPr>
              <w:rPr>
                <w:rFonts w:cs="Arial"/>
                <w:sz w:val="19"/>
                <w:szCs w:val="19"/>
              </w:rPr>
            </w:pPr>
          </w:p>
        </w:tc>
      </w:tr>
    </w:tbl>
    <w:p w14:paraId="4BF433F8" w14:textId="77777777" w:rsidR="00F15937" w:rsidRPr="009F7034" w:rsidRDefault="00F15937" w:rsidP="00F15937">
      <w:pPr>
        <w:pStyle w:val="Heading2"/>
        <w:rPr>
          <w:rFonts w:cs="Arial"/>
          <w:sz w:val="19"/>
          <w:szCs w:val="19"/>
        </w:rPr>
      </w:pPr>
      <w:bookmarkStart w:id="118" w:name="_Toc443224733"/>
      <w:bookmarkStart w:id="119" w:name="_Toc443501530"/>
      <w:bookmarkStart w:id="120" w:name="_Toc443503863"/>
      <w:r w:rsidRPr="009F7034">
        <w:rPr>
          <w:rFonts w:cs="Arial"/>
          <w:sz w:val="19"/>
          <w:szCs w:val="19"/>
        </w:rPr>
        <w:t>Agenda Items</w:t>
      </w:r>
      <w:bookmarkEnd w:id="118"/>
      <w:bookmarkEnd w:id="119"/>
      <w:bookmarkEnd w:id="120"/>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F15937" w:rsidRPr="009F7034" w14:paraId="6C2F07C2"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7A9BCA" w14:textId="77777777" w:rsidR="00F15937" w:rsidRPr="009F7034" w:rsidRDefault="00F15937" w:rsidP="00F15937">
            <w:pPr>
              <w:pStyle w:val="ActionItems"/>
              <w:numPr>
                <w:ilvl w:val="0"/>
                <w:numId w:val="0"/>
              </w:numPr>
              <w:ind w:left="360" w:hanging="360"/>
              <w:jc w:val="center"/>
              <w:rPr>
                <w:rFonts w:ascii="Arial" w:hAnsi="Arial"/>
                <w:b/>
                <w:szCs w:val="19"/>
              </w:rPr>
            </w:pPr>
            <w:r w:rsidRPr="009F7034">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B78765" w14:textId="77777777" w:rsidR="00F15937" w:rsidRPr="009F7034" w:rsidRDefault="00F15937" w:rsidP="00F15937">
            <w:pPr>
              <w:jc w:val="center"/>
              <w:rPr>
                <w:rFonts w:cs="Arial"/>
                <w:b/>
                <w:sz w:val="19"/>
                <w:szCs w:val="19"/>
              </w:rPr>
            </w:pPr>
            <w:r w:rsidRPr="009F7034">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D226FF" w14:textId="77777777" w:rsidR="00F15937" w:rsidRPr="009F7034" w:rsidRDefault="00F15937" w:rsidP="00F15937">
            <w:pPr>
              <w:jc w:val="center"/>
              <w:rPr>
                <w:rFonts w:cs="Arial"/>
                <w:b/>
                <w:sz w:val="19"/>
                <w:szCs w:val="19"/>
              </w:rPr>
            </w:pPr>
            <w:r w:rsidRPr="009F7034">
              <w:rPr>
                <w:rFonts w:cs="Arial"/>
                <w:b/>
                <w:sz w:val="19"/>
                <w:szCs w:val="19"/>
              </w:rPr>
              <w:t>Time allotted</w:t>
            </w:r>
          </w:p>
        </w:tc>
      </w:tr>
      <w:tr w:rsidR="00F15937" w:rsidRPr="009F7034" w14:paraId="03699CEB"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634998E2" w14:textId="77777777" w:rsidR="00F15937" w:rsidRPr="009F7034" w:rsidRDefault="00F15937" w:rsidP="00EF5772">
            <w:pPr>
              <w:pStyle w:val="ActionItems"/>
              <w:numPr>
                <w:ilvl w:val="0"/>
                <w:numId w:val="34"/>
              </w:numPr>
              <w:rPr>
                <w:rFonts w:ascii="Arial" w:hAnsi="Arial"/>
                <w:szCs w:val="19"/>
              </w:rPr>
            </w:pPr>
            <w:r w:rsidRPr="009F7034">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14:paraId="197AF63D" w14:textId="77777777" w:rsidR="00F15937" w:rsidRPr="009F7034"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1D45375D" w14:textId="77777777" w:rsidR="00F15937" w:rsidRPr="009F7034" w:rsidRDefault="00F15937" w:rsidP="00F15937">
            <w:pPr>
              <w:jc w:val="center"/>
              <w:rPr>
                <w:rFonts w:cs="Arial"/>
                <w:sz w:val="19"/>
                <w:szCs w:val="19"/>
              </w:rPr>
            </w:pPr>
          </w:p>
        </w:tc>
      </w:tr>
      <w:tr w:rsidR="00F15937" w:rsidRPr="009F7034" w14:paraId="22CC53C2"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05B58458" w14:textId="77777777" w:rsidR="00F15937" w:rsidRPr="009F7034" w:rsidRDefault="00F15937" w:rsidP="00EF5772">
            <w:pPr>
              <w:pStyle w:val="ActionItems"/>
              <w:numPr>
                <w:ilvl w:val="0"/>
                <w:numId w:val="34"/>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FA2D473" w14:textId="77777777" w:rsidR="00F15937" w:rsidRPr="009F7034"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44BD0742" w14:textId="77777777" w:rsidR="00F15937" w:rsidRPr="009F7034" w:rsidRDefault="00F15937" w:rsidP="00F15937">
            <w:pPr>
              <w:jc w:val="center"/>
              <w:rPr>
                <w:rFonts w:cs="Arial"/>
                <w:sz w:val="19"/>
                <w:szCs w:val="19"/>
              </w:rPr>
            </w:pPr>
          </w:p>
        </w:tc>
      </w:tr>
      <w:tr w:rsidR="00F15937" w:rsidRPr="009F7034" w14:paraId="1CC2AC34"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13B5F8B8" w14:textId="77777777" w:rsidR="00F15937" w:rsidRPr="009F7034"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47136A02"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4ED6AD49" w14:textId="77777777" w:rsidR="00F15937" w:rsidRPr="009F7034" w:rsidRDefault="00F15937" w:rsidP="00F15937">
            <w:pPr>
              <w:jc w:val="center"/>
              <w:rPr>
                <w:rFonts w:cs="Arial"/>
                <w:sz w:val="19"/>
                <w:szCs w:val="19"/>
              </w:rPr>
            </w:pPr>
          </w:p>
        </w:tc>
      </w:tr>
      <w:tr w:rsidR="00F15937" w:rsidRPr="009F7034" w14:paraId="329BD638"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735502D5" w14:textId="77777777" w:rsidR="00F15937" w:rsidRPr="009F7034"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F5A8B35"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6F9B4465" w14:textId="77777777" w:rsidR="00F15937" w:rsidRPr="009F7034" w:rsidRDefault="00F15937" w:rsidP="00F15937">
            <w:pPr>
              <w:jc w:val="center"/>
              <w:rPr>
                <w:rFonts w:cs="Arial"/>
                <w:sz w:val="19"/>
                <w:szCs w:val="19"/>
              </w:rPr>
            </w:pPr>
          </w:p>
        </w:tc>
      </w:tr>
      <w:tr w:rsidR="00F15937" w:rsidRPr="009F7034" w14:paraId="3715F0BE"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1F76022E" w14:textId="77777777" w:rsidR="00F15937" w:rsidRPr="009F7034" w:rsidRDefault="00F15937" w:rsidP="00F15937">
            <w:pPr>
              <w:pStyle w:val="ActionItems"/>
              <w:rPr>
                <w:rFonts w:ascii="Arial" w:hAnsi="Arial"/>
                <w:szCs w:val="19"/>
              </w:rPr>
            </w:pPr>
            <w:r w:rsidRPr="009F7034">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14:paraId="0D3E5E67"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2CB85808" w14:textId="77777777" w:rsidR="00F15937" w:rsidRPr="009F7034" w:rsidRDefault="00F15937" w:rsidP="00F15937">
            <w:pPr>
              <w:jc w:val="center"/>
              <w:rPr>
                <w:rFonts w:cs="Arial"/>
                <w:sz w:val="19"/>
                <w:szCs w:val="19"/>
              </w:rPr>
            </w:pPr>
          </w:p>
        </w:tc>
      </w:tr>
      <w:tr w:rsidR="00F15937" w:rsidRPr="009F7034" w14:paraId="6AD6681B" w14:textId="77777777" w:rsidTr="00F15937">
        <w:trPr>
          <w:trHeight w:val="620"/>
        </w:trPr>
        <w:tc>
          <w:tcPr>
            <w:tcW w:w="6413" w:type="dxa"/>
            <w:tcBorders>
              <w:top w:val="single" w:sz="4" w:space="0" w:color="auto"/>
              <w:left w:val="single" w:sz="4" w:space="0" w:color="auto"/>
              <w:bottom w:val="single" w:sz="4" w:space="0" w:color="auto"/>
              <w:right w:val="single" w:sz="4" w:space="0" w:color="auto"/>
            </w:tcBorders>
            <w:vAlign w:val="center"/>
          </w:tcPr>
          <w:p w14:paraId="5FC16796" w14:textId="77777777" w:rsidR="00F15937" w:rsidRPr="009F7034"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19AFD909"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0A25E532" w14:textId="77777777" w:rsidR="00F15937" w:rsidRPr="009F7034" w:rsidRDefault="00F15937" w:rsidP="00F15937">
            <w:pPr>
              <w:jc w:val="center"/>
              <w:rPr>
                <w:rFonts w:cs="Arial"/>
                <w:sz w:val="19"/>
                <w:szCs w:val="19"/>
              </w:rPr>
            </w:pPr>
          </w:p>
        </w:tc>
      </w:tr>
      <w:tr w:rsidR="00F15937" w:rsidRPr="009F7034" w14:paraId="73AEA66A" w14:textId="77777777"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14:paraId="3E64D5CF" w14:textId="77777777" w:rsidR="00F15937" w:rsidRPr="009F7034"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3D6B45BC"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575F077A" w14:textId="77777777" w:rsidR="00F15937" w:rsidRPr="009F7034" w:rsidRDefault="00F15937" w:rsidP="00F15937">
            <w:pPr>
              <w:jc w:val="center"/>
              <w:rPr>
                <w:rFonts w:cs="Arial"/>
                <w:sz w:val="19"/>
                <w:szCs w:val="19"/>
              </w:rPr>
            </w:pPr>
          </w:p>
        </w:tc>
      </w:tr>
      <w:tr w:rsidR="00F15937" w:rsidRPr="009F7034" w14:paraId="16AF74F7" w14:textId="77777777"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14:paraId="0E331B36" w14:textId="77777777" w:rsidR="00F15937" w:rsidRPr="009F7034" w:rsidDel="009D2C62"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14:paraId="59A78CE8" w14:textId="77777777" w:rsidR="00F15937" w:rsidRPr="009F7034" w:rsidDel="005312D7"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0BD57328" w14:textId="77777777" w:rsidR="00F15937" w:rsidRPr="009F7034" w:rsidRDefault="00F15937" w:rsidP="00F15937">
            <w:pPr>
              <w:jc w:val="center"/>
              <w:rPr>
                <w:rFonts w:cs="Arial"/>
                <w:sz w:val="19"/>
                <w:szCs w:val="19"/>
              </w:rPr>
            </w:pPr>
          </w:p>
        </w:tc>
      </w:tr>
      <w:tr w:rsidR="00F15937" w:rsidRPr="009F7034" w14:paraId="2A987968"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6426DA61" w14:textId="77777777" w:rsidR="00F15937" w:rsidRPr="009F7034" w:rsidRDefault="00F15937" w:rsidP="00F15937">
            <w:pPr>
              <w:pStyle w:val="ActionItems"/>
              <w:rPr>
                <w:rFonts w:ascii="Arial" w:hAnsi="Arial"/>
                <w:szCs w:val="19"/>
              </w:rPr>
            </w:pPr>
            <w:r w:rsidRPr="009F7034">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14:paraId="4194B359"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00B13DB2" w14:textId="77777777" w:rsidR="00F15937" w:rsidRPr="009F7034" w:rsidRDefault="00F15937" w:rsidP="00F15937">
            <w:pPr>
              <w:jc w:val="center"/>
              <w:rPr>
                <w:rFonts w:cs="Arial"/>
                <w:sz w:val="19"/>
                <w:szCs w:val="19"/>
              </w:rPr>
            </w:pPr>
          </w:p>
        </w:tc>
      </w:tr>
      <w:tr w:rsidR="00F15937" w:rsidRPr="009F7034" w14:paraId="0BD303E8" w14:textId="77777777"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14:paraId="367656E9" w14:textId="77777777" w:rsidR="00F15937" w:rsidRPr="009F7034" w:rsidRDefault="00F15937" w:rsidP="00F15937">
            <w:pPr>
              <w:pStyle w:val="ActionItems"/>
              <w:rPr>
                <w:rFonts w:ascii="Arial" w:hAnsi="Arial"/>
                <w:szCs w:val="19"/>
              </w:rPr>
            </w:pPr>
            <w:r w:rsidRPr="009F7034">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14:paraId="74F0FC99" w14:textId="77777777" w:rsidR="00F15937" w:rsidRPr="009F7034"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14:paraId="5C177AE8" w14:textId="77777777" w:rsidR="00F15937" w:rsidRPr="009F7034" w:rsidRDefault="00F15937" w:rsidP="00F15937">
            <w:pPr>
              <w:jc w:val="center"/>
              <w:rPr>
                <w:rFonts w:cs="Arial"/>
                <w:sz w:val="19"/>
                <w:szCs w:val="19"/>
              </w:rPr>
            </w:pPr>
          </w:p>
        </w:tc>
      </w:tr>
    </w:tbl>
    <w:p w14:paraId="394984CB" w14:textId="77777777" w:rsidR="00F15937" w:rsidRPr="009F7034" w:rsidRDefault="00F15937" w:rsidP="00F15937">
      <w:pPr>
        <w:pStyle w:val="Heading2"/>
        <w:rPr>
          <w:rFonts w:cs="Arial"/>
          <w:sz w:val="19"/>
          <w:szCs w:val="19"/>
        </w:rPr>
      </w:pPr>
      <w:bookmarkStart w:id="121" w:name="_Toc443224734"/>
      <w:bookmarkStart w:id="122" w:name="_Toc443501531"/>
      <w:bookmarkStart w:id="123" w:name="_Toc443503864"/>
      <w:r w:rsidRPr="009F7034">
        <w:rPr>
          <w:rFonts w:cs="Arial"/>
          <w:sz w:val="19"/>
          <w:szCs w:val="19"/>
        </w:rPr>
        <w:t>Important Information</w:t>
      </w:r>
      <w:bookmarkEnd w:id="121"/>
      <w:bookmarkEnd w:id="122"/>
      <w:bookmarkEnd w:id="123"/>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0"/>
        <w:gridCol w:w="2153"/>
        <w:gridCol w:w="6811"/>
      </w:tblGrid>
      <w:tr w:rsidR="00F15937" w:rsidRPr="009F7034" w14:paraId="75820500" w14:textId="77777777" w:rsidTr="00F15937">
        <w:trPr>
          <w:trHeight w:val="360"/>
        </w:trPr>
        <w:tc>
          <w:tcPr>
            <w:tcW w:w="1250" w:type="dxa"/>
            <w:vMerge w:val="restart"/>
            <w:vAlign w:val="center"/>
          </w:tcPr>
          <w:p w14:paraId="54782B59" w14:textId="77777777" w:rsidR="00F15937" w:rsidRPr="009F7034" w:rsidRDefault="00F15937" w:rsidP="00F15937">
            <w:pPr>
              <w:pStyle w:val="Heading3"/>
              <w:jc w:val="center"/>
              <w:rPr>
                <w:rFonts w:cs="Arial"/>
                <w:sz w:val="19"/>
                <w:szCs w:val="19"/>
              </w:rPr>
            </w:pPr>
            <w:bookmarkStart w:id="124" w:name="_Toc443224735"/>
            <w:bookmarkStart w:id="125" w:name="_Toc443501532"/>
            <w:bookmarkStart w:id="126" w:name="_Toc443503865"/>
            <w:r w:rsidRPr="009F7034">
              <w:rPr>
                <w:rFonts w:cs="Arial"/>
                <w:sz w:val="19"/>
                <w:szCs w:val="19"/>
              </w:rPr>
              <w:t>Calendar:</w:t>
            </w:r>
            <w:bookmarkEnd w:id="124"/>
            <w:bookmarkEnd w:id="125"/>
            <w:bookmarkEnd w:id="126"/>
          </w:p>
        </w:tc>
        <w:tc>
          <w:tcPr>
            <w:tcW w:w="2153" w:type="dxa"/>
            <w:vAlign w:val="center"/>
          </w:tcPr>
          <w:p w14:paraId="2123D9BD" w14:textId="77777777" w:rsidR="00F15937" w:rsidRPr="009F7034" w:rsidRDefault="00F15937" w:rsidP="00F15937">
            <w:pPr>
              <w:jc w:val="center"/>
              <w:rPr>
                <w:rFonts w:cs="Arial"/>
                <w:sz w:val="19"/>
                <w:szCs w:val="19"/>
              </w:rPr>
            </w:pPr>
          </w:p>
        </w:tc>
        <w:tc>
          <w:tcPr>
            <w:tcW w:w="6811" w:type="dxa"/>
            <w:vAlign w:val="center"/>
          </w:tcPr>
          <w:p w14:paraId="7764EA6B"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71CEE39D" w14:textId="77777777" w:rsidTr="00F15937">
        <w:trPr>
          <w:trHeight w:val="360"/>
        </w:trPr>
        <w:tc>
          <w:tcPr>
            <w:tcW w:w="1250" w:type="dxa"/>
            <w:vMerge/>
            <w:vAlign w:val="center"/>
          </w:tcPr>
          <w:p w14:paraId="1806D434" w14:textId="77777777" w:rsidR="00F15937" w:rsidRPr="009F7034" w:rsidRDefault="00F15937" w:rsidP="00F15937">
            <w:pPr>
              <w:pStyle w:val="Heading3"/>
              <w:jc w:val="center"/>
              <w:rPr>
                <w:rFonts w:cs="Arial"/>
                <w:sz w:val="19"/>
                <w:szCs w:val="19"/>
              </w:rPr>
            </w:pPr>
          </w:p>
        </w:tc>
        <w:tc>
          <w:tcPr>
            <w:tcW w:w="2153" w:type="dxa"/>
            <w:vAlign w:val="center"/>
          </w:tcPr>
          <w:p w14:paraId="59078477" w14:textId="77777777" w:rsidR="00F15937" w:rsidRPr="009F7034" w:rsidRDefault="00F15937" w:rsidP="00F15937">
            <w:pPr>
              <w:jc w:val="center"/>
              <w:rPr>
                <w:rFonts w:cs="Arial"/>
                <w:sz w:val="19"/>
                <w:szCs w:val="19"/>
              </w:rPr>
            </w:pPr>
          </w:p>
        </w:tc>
        <w:tc>
          <w:tcPr>
            <w:tcW w:w="6811" w:type="dxa"/>
            <w:vAlign w:val="center"/>
          </w:tcPr>
          <w:p w14:paraId="10719E34"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109627C1" w14:textId="77777777" w:rsidTr="00F15937">
        <w:trPr>
          <w:trHeight w:val="360"/>
        </w:trPr>
        <w:tc>
          <w:tcPr>
            <w:tcW w:w="1250" w:type="dxa"/>
            <w:vMerge/>
            <w:vAlign w:val="center"/>
          </w:tcPr>
          <w:p w14:paraId="28FEFD1E" w14:textId="77777777" w:rsidR="00F15937" w:rsidRPr="009F7034" w:rsidRDefault="00F15937" w:rsidP="00F15937">
            <w:pPr>
              <w:pStyle w:val="Heading3"/>
              <w:jc w:val="center"/>
              <w:rPr>
                <w:rFonts w:cs="Arial"/>
                <w:sz w:val="19"/>
                <w:szCs w:val="19"/>
              </w:rPr>
            </w:pPr>
          </w:p>
        </w:tc>
        <w:tc>
          <w:tcPr>
            <w:tcW w:w="2153" w:type="dxa"/>
            <w:vAlign w:val="center"/>
          </w:tcPr>
          <w:p w14:paraId="59411DC5" w14:textId="77777777" w:rsidR="00F15937" w:rsidRPr="009F7034" w:rsidRDefault="00F15937" w:rsidP="00F15937">
            <w:pPr>
              <w:jc w:val="center"/>
              <w:rPr>
                <w:rFonts w:cs="Arial"/>
                <w:sz w:val="19"/>
                <w:szCs w:val="19"/>
              </w:rPr>
            </w:pPr>
          </w:p>
        </w:tc>
        <w:tc>
          <w:tcPr>
            <w:tcW w:w="6811" w:type="dxa"/>
            <w:vAlign w:val="center"/>
          </w:tcPr>
          <w:p w14:paraId="321FFF69"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4E7996F" w14:textId="77777777" w:rsidTr="00F15937">
        <w:trPr>
          <w:trHeight w:val="360"/>
        </w:trPr>
        <w:tc>
          <w:tcPr>
            <w:tcW w:w="1250" w:type="dxa"/>
            <w:vMerge/>
            <w:vAlign w:val="center"/>
          </w:tcPr>
          <w:p w14:paraId="6B7FCAF6" w14:textId="77777777" w:rsidR="00F15937" w:rsidRPr="009F7034" w:rsidRDefault="00F15937" w:rsidP="00F15937">
            <w:pPr>
              <w:pStyle w:val="Heading3"/>
              <w:jc w:val="center"/>
              <w:rPr>
                <w:rFonts w:cs="Arial"/>
                <w:sz w:val="19"/>
                <w:szCs w:val="19"/>
              </w:rPr>
            </w:pPr>
          </w:p>
        </w:tc>
        <w:tc>
          <w:tcPr>
            <w:tcW w:w="2153" w:type="dxa"/>
            <w:vAlign w:val="center"/>
          </w:tcPr>
          <w:p w14:paraId="209A33E2" w14:textId="77777777" w:rsidR="00F15937" w:rsidRPr="009F7034" w:rsidRDefault="00F15937" w:rsidP="00F15937">
            <w:pPr>
              <w:jc w:val="center"/>
              <w:rPr>
                <w:rFonts w:cs="Arial"/>
                <w:sz w:val="19"/>
                <w:szCs w:val="19"/>
              </w:rPr>
            </w:pPr>
          </w:p>
        </w:tc>
        <w:tc>
          <w:tcPr>
            <w:tcW w:w="6811" w:type="dxa"/>
            <w:vAlign w:val="center"/>
          </w:tcPr>
          <w:p w14:paraId="56C529F6"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55250850" w14:textId="77777777" w:rsidTr="00F15937">
        <w:trPr>
          <w:trHeight w:val="360"/>
        </w:trPr>
        <w:tc>
          <w:tcPr>
            <w:tcW w:w="1250" w:type="dxa"/>
            <w:vMerge/>
            <w:vAlign w:val="center"/>
          </w:tcPr>
          <w:p w14:paraId="23F613B6" w14:textId="77777777" w:rsidR="00F15937" w:rsidRPr="009F7034" w:rsidRDefault="00F15937" w:rsidP="00F15937">
            <w:pPr>
              <w:pStyle w:val="Heading3"/>
              <w:jc w:val="center"/>
              <w:rPr>
                <w:rFonts w:cs="Arial"/>
                <w:sz w:val="19"/>
                <w:szCs w:val="19"/>
              </w:rPr>
            </w:pPr>
          </w:p>
        </w:tc>
        <w:tc>
          <w:tcPr>
            <w:tcW w:w="2153" w:type="dxa"/>
            <w:vAlign w:val="center"/>
          </w:tcPr>
          <w:p w14:paraId="325F0589" w14:textId="77777777" w:rsidR="00F15937" w:rsidRPr="009F7034" w:rsidRDefault="00F15937" w:rsidP="00F15937">
            <w:pPr>
              <w:jc w:val="center"/>
              <w:rPr>
                <w:rFonts w:cs="Arial"/>
                <w:sz w:val="19"/>
                <w:szCs w:val="19"/>
              </w:rPr>
            </w:pPr>
          </w:p>
        </w:tc>
        <w:tc>
          <w:tcPr>
            <w:tcW w:w="6811" w:type="dxa"/>
            <w:vAlign w:val="center"/>
          </w:tcPr>
          <w:p w14:paraId="02641923"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68BBB336" w14:textId="77777777" w:rsidTr="00F15937">
        <w:trPr>
          <w:trHeight w:val="360"/>
        </w:trPr>
        <w:tc>
          <w:tcPr>
            <w:tcW w:w="1250" w:type="dxa"/>
            <w:vMerge w:val="restart"/>
            <w:vAlign w:val="center"/>
          </w:tcPr>
          <w:p w14:paraId="08BCD28A" w14:textId="77777777" w:rsidR="00F15937" w:rsidRPr="009F7034" w:rsidRDefault="00F15937" w:rsidP="00F15937">
            <w:pPr>
              <w:pStyle w:val="Heading3"/>
              <w:jc w:val="center"/>
              <w:rPr>
                <w:rFonts w:cs="Arial"/>
                <w:sz w:val="19"/>
                <w:szCs w:val="19"/>
              </w:rPr>
            </w:pPr>
            <w:bookmarkStart w:id="127" w:name="_Toc443224736"/>
            <w:bookmarkStart w:id="128" w:name="_Toc443501533"/>
            <w:bookmarkStart w:id="129" w:name="_Toc443503866"/>
            <w:r w:rsidRPr="009F7034">
              <w:rPr>
                <w:rFonts w:cs="Arial"/>
                <w:sz w:val="19"/>
                <w:szCs w:val="19"/>
              </w:rPr>
              <w:t>FYI:</w:t>
            </w:r>
            <w:bookmarkEnd w:id="127"/>
            <w:bookmarkEnd w:id="128"/>
            <w:bookmarkEnd w:id="129"/>
          </w:p>
          <w:p w14:paraId="4EE5AAB5" w14:textId="77777777" w:rsidR="00F15937" w:rsidRPr="009F7034" w:rsidRDefault="00F15937" w:rsidP="00F15937">
            <w:pPr>
              <w:pStyle w:val="Heading3"/>
              <w:jc w:val="center"/>
              <w:rPr>
                <w:rFonts w:cs="Arial"/>
                <w:sz w:val="19"/>
                <w:szCs w:val="19"/>
              </w:rPr>
            </w:pPr>
          </w:p>
        </w:tc>
        <w:tc>
          <w:tcPr>
            <w:tcW w:w="2153" w:type="dxa"/>
            <w:vAlign w:val="center"/>
          </w:tcPr>
          <w:p w14:paraId="5BD2D2E5" w14:textId="77777777" w:rsidR="00F15937" w:rsidRPr="009F7034" w:rsidRDefault="00F15937" w:rsidP="00F15937">
            <w:pPr>
              <w:jc w:val="center"/>
              <w:rPr>
                <w:rFonts w:cs="Arial"/>
                <w:sz w:val="19"/>
                <w:szCs w:val="19"/>
              </w:rPr>
            </w:pPr>
          </w:p>
        </w:tc>
        <w:tc>
          <w:tcPr>
            <w:tcW w:w="6811" w:type="dxa"/>
            <w:vAlign w:val="center"/>
          </w:tcPr>
          <w:p w14:paraId="41F17FAC"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78004A33" w14:textId="77777777" w:rsidTr="00F15937">
        <w:trPr>
          <w:trHeight w:val="360"/>
        </w:trPr>
        <w:tc>
          <w:tcPr>
            <w:tcW w:w="1250" w:type="dxa"/>
            <w:vMerge/>
            <w:vAlign w:val="center"/>
          </w:tcPr>
          <w:p w14:paraId="03D714A2" w14:textId="77777777" w:rsidR="00F15937" w:rsidRPr="009F7034" w:rsidDel="00481FA5" w:rsidRDefault="00F15937" w:rsidP="00F15937">
            <w:pPr>
              <w:pStyle w:val="Heading3"/>
              <w:jc w:val="center"/>
              <w:rPr>
                <w:rFonts w:cs="Arial"/>
                <w:sz w:val="19"/>
                <w:szCs w:val="19"/>
              </w:rPr>
            </w:pPr>
          </w:p>
        </w:tc>
        <w:tc>
          <w:tcPr>
            <w:tcW w:w="2153" w:type="dxa"/>
            <w:vAlign w:val="center"/>
          </w:tcPr>
          <w:p w14:paraId="6D3F418C" w14:textId="77777777" w:rsidR="00F15937" w:rsidRPr="009F7034" w:rsidRDefault="00F15937" w:rsidP="00F15937">
            <w:pPr>
              <w:jc w:val="center"/>
              <w:rPr>
                <w:rFonts w:cs="Arial"/>
                <w:sz w:val="19"/>
                <w:szCs w:val="19"/>
              </w:rPr>
            </w:pPr>
          </w:p>
        </w:tc>
        <w:tc>
          <w:tcPr>
            <w:tcW w:w="6811" w:type="dxa"/>
            <w:vAlign w:val="center"/>
          </w:tcPr>
          <w:p w14:paraId="2EC288A1" w14:textId="77777777" w:rsidR="00F15937" w:rsidRPr="009F7034" w:rsidRDefault="00F15937" w:rsidP="00EF5772">
            <w:pPr>
              <w:pStyle w:val="ListParagraph"/>
              <w:numPr>
                <w:ilvl w:val="0"/>
                <w:numId w:val="35"/>
              </w:numPr>
              <w:spacing w:line="240" w:lineRule="auto"/>
              <w:rPr>
                <w:rFonts w:cs="Arial"/>
                <w:sz w:val="19"/>
                <w:szCs w:val="19"/>
              </w:rPr>
            </w:pPr>
          </w:p>
        </w:tc>
      </w:tr>
      <w:tr w:rsidR="00F15937" w:rsidRPr="009F7034" w14:paraId="3E657C76" w14:textId="77777777" w:rsidTr="00F15937">
        <w:trPr>
          <w:trHeight w:val="360"/>
        </w:trPr>
        <w:tc>
          <w:tcPr>
            <w:tcW w:w="1250" w:type="dxa"/>
            <w:vMerge/>
            <w:vAlign w:val="center"/>
          </w:tcPr>
          <w:p w14:paraId="3E2B6BD5" w14:textId="77777777" w:rsidR="00F15937" w:rsidRPr="009F7034" w:rsidRDefault="00F15937" w:rsidP="00F15937">
            <w:pPr>
              <w:pStyle w:val="Heading3"/>
              <w:jc w:val="center"/>
              <w:rPr>
                <w:rFonts w:cs="Arial"/>
                <w:sz w:val="19"/>
                <w:szCs w:val="19"/>
              </w:rPr>
            </w:pPr>
          </w:p>
        </w:tc>
        <w:tc>
          <w:tcPr>
            <w:tcW w:w="2153" w:type="dxa"/>
            <w:vAlign w:val="center"/>
          </w:tcPr>
          <w:p w14:paraId="22D49409" w14:textId="77777777" w:rsidR="00F15937" w:rsidRPr="009F7034" w:rsidRDefault="00F15937" w:rsidP="00F15937">
            <w:pPr>
              <w:jc w:val="center"/>
              <w:rPr>
                <w:rFonts w:cs="Arial"/>
                <w:sz w:val="19"/>
                <w:szCs w:val="19"/>
              </w:rPr>
            </w:pPr>
          </w:p>
        </w:tc>
        <w:tc>
          <w:tcPr>
            <w:tcW w:w="6811" w:type="dxa"/>
            <w:vAlign w:val="center"/>
          </w:tcPr>
          <w:p w14:paraId="503FE5F3" w14:textId="77777777" w:rsidR="00F15937" w:rsidRPr="009F7034" w:rsidRDefault="00F15937" w:rsidP="00EF5772">
            <w:pPr>
              <w:pStyle w:val="ListParagraph"/>
              <w:numPr>
                <w:ilvl w:val="0"/>
                <w:numId w:val="35"/>
              </w:numPr>
              <w:spacing w:line="240" w:lineRule="auto"/>
              <w:rPr>
                <w:rFonts w:cs="Arial"/>
                <w:sz w:val="19"/>
                <w:szCs w:val="19"/>
              </w:rPr>
            </w:pPr>
          </w:p>
        </w:tc>
      </w:tr>
    </w:tbl>
    <w:p w14:paraId="566484E5" w14:textId="77777777" w:rsidR="003D2D22" w:rsidRPr="00AF4216" w:rsidRDefault="003D2D22" w:rsidP="003D2D22">
      <w:pPr>
        <w:rPr>
          <w:rFonts w:cs="Arial"/>
        </w:rPr>
      </w:pPr>
    </w:p>
    <w:p w14:paraId="694B30B6" w14:textId="77777777" w:rsidR="003D2D22" w:rsidRPr="00AF4216" w:rsidRDefault="003D2D22" w:rsidP="003D2D22">
      <w:pPr>
        <w:rPr>
          <w:rFonts w:cs="Arial"/>
        </w:rPr>
      </w:pPr>
    </w:p>
    <w:p w14:paraId="0498A910" w14:textId="77777777" w:rsidR="005200BE" w:rsidRPr="00AF4216" w:rsidRDefault="005200BE">
      <w:pPr>
        <w:spacing w:after="200"/>
        <w:rPr>
          <w:rFonts w:eastAsia="Times New Roman" w:cs="Arial"/>
          <w:b/>
          <w:bCs/>
          <w:sz w:val="36"/>
          <w:szCs w:val="28"/>
        </w:rPr>
      </w:pPr>
      <w:r w:rsidRPr="00AF4216">
        <w:rPr>
          <w:rFonts w:cs="Arial"/>
        </w:rPr>
        <w:br w:type="page"/>
      </w:r>
    </w:p>
    <w:p w14:paraId="6F9A7059" w14:textId="77777777" w:rsidR="00F27A89" w:rsidRPr="009F7034" w:rsidRDefault="00F27A89" w:rsidP="00F27A89">
      <w:pPr>
        <w:pStyle w:val="Heading1"/>
        <w:rPr>
          <w:rFonts w:eastAsiaTheme="minorHAnsi"/>
          <w:u w:val="single"/>
        </w:rPr>
      </w:pPr>
      <w:bookmarkStart w:id="130" w:name="_Toc443503867"/>
      <w:r w:rsidRPr="009F7034">
        <w:lastRenderedPageBreak/>
        <w:t xml:space="preserve">Appendix:  </w:t>
      </w:r>
      <w:r w:rsidR="00F15937" w:rsidRPr="009F7034">
        <w:t>Meeting</w:t>
      </w:r>
      <w:r w:rsidRPr="009F7034">
        <w:t xml:space="preserve"> Planning Questions</w:t>
      </w:r>
      <w:bookmarkEnd w:id="130"/>
      <w:r w:rsidRPr="009F7034">
        <w:rPr>
          <w:rFonts w:eastAsiaTheme="minorHAnsi"/>
          <w:u w:val="single"/>
        </w:rPr>
        <w:br/>
      </w:r>
    </w:p>
    <w:p w14:paraId="12D5069D" w14:textId="77777777" w:rsidR="00F27A89" w:rsidRPr="007458C7" w:rsidRDefault="00F27A89" w:rsidP="00F27A89">
      <w:pPr>
        <w:widowControl w:val="0"/>
        <w:autoSpaceDE w:val="0"/>
        <w:autoSpaceDN w:val="0"/>
        <w:adjustRightInd w:val="0"/>
        <w:spacing w:before="100" w:after="100" w:line="240" w:lineRule="auto"/>
        <w:rPr>
          <w:rFonts w:eastAsiaTheme="minorHAnsi" w:cs="Arial"/>
          <w:sz w:val="22"/>
          <w:szCs w:val="24"/>
        </w:rPr>
      </w:pPr>
    </w:p>
    <w:p w14:paraId="116B6751" w14:textId="77777777" w:rsidR="00F27A89" w:rsidRPr="007458C7" w:rsidRDefault="00F15937" w:rsidP="00EF5772">
      <w:pPr>
        <w:pStyle w:val="ListParagraph"/>
        <w:numPr>
          <w:ilvl w:val="0"/>
          <w:numId w:val="19"/>
        </w:numPr>
        <w:rPr>
          <w:rFonts w:cs="Arial"/>
          <w:sz w:val="22"/>
        </w:rPr>
      </w:pPr>
      <w:r w:rsidRPr="007458C7">
        <w:rPr>
          <w:rFonts w:cs="Arial"/>
          <w:sz w:val="22"/>
        </w:rPr>
        <w:t>Is this meeting necessary?</w:t>
      </w:r>
    </w:p>
    <w:p w14:paraId="60673D54" w14:textId="77777777" w:rsidR="00F27A89" w:rsidRPr="007458C7" w:rsidRDefault="00F27A89" w:rsidP="00F27A89">
      <w:pPr>
        <w:rPr>
          <w:rFonts w:cs="Arial"/>
          <w:sz w:val="22"/>
        </w:rPr>
      </w:pPr>
    </w:p>
    <w:p w14:paraId="73A8B47A" w14:textId="77777777" w:rsidR="00F27A89" w:rsidRPr="007458C7" w:rsidRDefault="00F27A89" w:rsidP="00F27A89">
      <w:pPr>
        <w:rPr>
          <w:rFonts w:cs="Arial"/>
          <w:sz w:val="22"/>
        </w:rPr>
      </w:pPr>
    </w:p>
    <w:p w14:paraId="2A209AEB" w14:textId="77777777" w:rsidR="00F27A89" w:rsidRPr="007458C7" w:rsidRDefault="00F27A89" w:rsidP="00F27A89">
      <w:pPr>
        <w:rPr>
          <w:rFonts w:cs="Arial"/>
          <w:sz w:val="22"/>
        </w:rPr>
      </w:pPr>
    </w:p>
    <w:p w14:paraId="3FE3E0BE" w14:textId="77777777" w:rsidR="00A763A5" w:rsidRPr="007458C7" w:rsidRDefault="00A763A5" w:rsidP="00F27A89">
      <w:pPr>
        <w:rPr>
          <w:rFonts w:cs="Arial"/>
          <w:sz w:val="22"/>
        </w:rPr>
      </w:pPr>
    </w:p>
    <w:p w14:paraId="2431BBC8" w14:textId="77777777" w:rsidR="00A763A5" w:rsidRPr="007458C7" w:rsidRDefault="00A763A5" w:rsidP="00F27A89">
      <w:pPr>
        <w:rPr>
          <w:rFonts w:cs="Arial"/>
          <w:sz w:val="22"/>
        </w:rPr>
      </w:pPr>
    </w:p>
    <w:p w14:paraId="22FDAA92" w14:textId="77777777" w:rsidR="00F27A89" w:rsidRPr="007458C7" w:rsidRDefault="00F27A89" w:rsidP="00F27A89">
      <w:pPr>
        <w:rPr>
          <w:rFonts w:cs="Arial"/>
          <w:sz w:val="22"/>
        </w:rPr>
      </w:pPr>
    </w:p>
    <w:p w14:paraId="78855E61" w14:textId="77777777" w:rsidR="00F27A89" w:rsidRPr="007458C7" w:rsidRDefault="00A763A5" w:rsidP="00EF5772">
      <w:pPr>
        <w:pStyle w:val="ListParagraph"/>
        <w:numPr>
          <w:ilvl w:val="0"/>
          <w:numId w:val="19"/>
        </w:numPr>
        <w:rPr>
          <w:rFonts w:cs="Arial"/>
          <w:sz w:val="22"/>
        </w:rPr>
      </w:pPr>
      <w:r w:rsidRPr="007458C7">
        <w:rPr>
          <w:rFonts w:cs="Arial"/>
          <w:sz w:val="22"/>
        </w:rPr>
        <w:t>What do we want to be different because this group of people meets</w:t>
      </w:r>
      <w:r w:rsidR="00F27A89" w:rsidRPr="007458C7">
        <w:rPr>
          <w:rFonts w:cs="Arial"/>
          <w:sz w:val="22"/>
        </w:rPr>
        <w:t>?</w:t>
      </w:r>
    </w:p>
    <w:p w14:paraId="2F82AA0C" w14:textId="77777777" w:rsidR="00F27A89" w:rsidRPr="007458C7" w:rsidRDefault="00F27A89" w:rsidP="00F27A89">
      <w:pPr>
        <w:rPr>
          <w:rFonts w:cs="Arial"/>
          <w:sz w:val="22"/>
        </w:rPr>
      </w:pPr>
    </w:p>
    <w:p w14:paraId="42C25D1C" w14:textId="77777777" w:rsidR="00F27A89" w:rsidRPr="007458C7" w:rsidRDefault="00F27A89" w:rsidP="00F27A89">
      <w:pPr>
        <w:rPr>
          <w:rFonts w:cs="Arial"/>
          <w:sz w:val="22"/>
        </w:rPr>
      </w:pPr>
    </w:p>
    <w:p w14:paraId="357AD157" w14:textId="77777777" w:rsidR="00F27A89" w:rsidRPr="007458C7" w:rsidRDefault="00F27A89" w:rsidP="00F27A89">
      <w:pPr>
        <w:rPr>
          <w:rFonts w:cs="Arial"/>
          <w:sz w:val="22"/>
        </w:rPr>
      </w:pPr>
    </w:p>
    <w:p w14:paraId="43BDCC19" w14:textId="77777777" w:rsidR="00A763A5" w:rsidRPr="007458C7" w:rsidRDefault="00A763A5" w:rsidP="00F27A89">
      <w:pPr>
        <w:rPr>
          <w:rFonts w:cs="Arial"/>
          <w:sz w:val="22"/>
        </w:rPr>
      </w:pPr>
    </w:p>
    <w:p w14:paraId="634BBE96" w14:textId="77777777" w:rsidR="00F27A89" w:rsidRPr="007458C7" w:rsidRDefault="00F27A89" w:rsidP="00F27A89">
      <w:pPr>
        <w:rPr>
          <w:rFonts w:cs="Arial"/>
          <w:sz w:val="22"/>
        </w:rPr>
      </w:pPr>
    </w:p>
    <w:p w14:paraId="6BDB62B9" w14:textId="77777777" w:rsidR="00A763A5" w:rsidRPr="007458C7" w:rsidRDefault="00A763A5" w:rsidP="00F27A89">
      <w:pPr>
        <w:rPr>
          <w:rFonts w:cs="Arial"/>
          <w:sz w:val="22"/>
        </w:rPr>
      </w:pPr>
    </w:p>
    <w:p w14:paraId="5A673211" w14:textId="77777777" w:rsidR="00F27A89" w:rsidRPr="007458C7" w:rsidRDefault="00A763A5" w:rsidP="00EF5772">
      <w:pPr>
        <w:pStyle w:val="ListParagraph"/>
        <w:numPr>
          <w:ilvl w:val="0"/>
          <w:numId w:val="19"/>
        </w:numPr>
        <w:rPr>
          <w:rFonts w:cs="Arial"/>
          <w:sz w:val="22"/>
        </w:rPr>
      </w:pPr>
      <w:r w:rsidRPr="007458C7">
        <w:rPr>
          <w:rFonts w:cs="Arial"/>
          <w:sz w:val="22"/>
        </w:rPr>
        <w:t>Who needs to be in the meeting?</w:t>
      </w:r>
    </w:p>
    <w:p w14:paraId="43F88E84" w14:textId="77777777" w:rsidR="00F27A89" w:rsidRPr="007458C7" w:rsidRDefault="00F27A89" w:rsidP="00F27A89">
      <w:pPr>
        <w:rPr>
          <w:rFonts w:cs="Arial"/>
          <w:sz w:val="22"/>
        </w:rPr>
      </w:pPr>
    </w:p>
    <w:p w14:paraId="31803DB6" w14:textId="77777777" w:rsidR="00F27A89" w:rsidRPr="007458C7" w:rsidRDefault="00F27A89" w:rsidP="00F27A89">
      <w:pPr>
        <w:rPr>
          <w:rFonts w:cs="Arial"/>
          <w:sz w:val="22"/>
        </w:rPr>
      </w:pPr>
    </w:p>
    <w:p w14:paraId="1FCC4E34" w14:textId="77777777" w:rsidR="00A763A5" w:rsidRPr="007458C7" w:rsidRDefault="00A763A5" w:rsidP="00F27A89">
      <w:pPr>
        <w:rPr>
          <w:rFonts w:cs="Arial"/>
          <w:sz w:val="22"/>
        </w:rPr>
      </w:pPr>
    </w:p>
    <w:p w14:paraId="7BE0E79F" w14:textId="77777777" w:rsidR="00A763A5" w:rsidRPr="007458C7" w:rsidRDefault="00A763A5" w:rsidP="00F27A89">
      <w:pPr>
        <w:rPr>
          <w:rFonts w:cs="Arial"/>
          <w:sz w:val="22"/>
        </w:rPr>
      </w:pPr>
    </w:p>
    <w:p w14:paraId="7E22AA94" w14:textId="77777777" w:rsidR="00A763A5" w:rsidRPr="007458C7" w:rsidRDefault="00A763A5" w:rsidP="00F27A89">
      <w:pPr>
        <w:rPr>
          <w:rFonts w:cs="Arial"/>
          <w:sz w:val="22"/>
        </w:rPr>
      </w:pPr>
    </w:p>
    <w:p w14:paraId="12F6FEA8" w14:textId="77777777" w:rsidR="00F27A89" w:rsidRPr="007458C7" w:rsidRDefault="00F27A89" w:rsidP="00F27A89">
      <w:pPr>
        <w:rPr>
          <w:rFonts w:cs="Arial"/>
          <w:sz w:val="22"/>
        </w:rPr>
      </w:pPr>
    </w:p>
    <w:p w14:paraId="2894357F" w14:textId="77777777" w:rsidR="00F27A89" w:rsidRPr="007458C7" w:rsidRDefault="00A763A5" w:rsidP="00EF5772">
      <w:pPr>
        <w:pStyle w:val="ListParagraph"/>
        <w:numPr>
          <w:ilvl w:val="0"/>
          <w:numId w:val="19"/>
        </w:numPr>
        <w:rPr>
          <w:rFonts w:cs="Arial"/>
          <w:sz w:val="22"/>
        </w:rPr>
      </w:pPr>
      <w:r w:rsidRPr="007458C7">
        <w:rPr>
          <w:rFonts w:cs="Arial"/>
          <w:sz w:val="22"/>
        </w:rPr>
        <w:t>How do we get people to take ownership of the meeting?</w:t>
      </w:r>
    </w:p>
    <w:p w14:paraId="58D50108" w14:textId="77777777" w:rsidR="00F27A89" w:rsidRPr="007458C7" w:rsidRDefault="00F27A89" w:rsidP="00F27A89">
      <w:pPr>
        <w:rPr>
          <w:rFonts w:cs="Arial"/>
          <w:sz w:val="22"/>
        </w:rPr>
      </w:pPr>
    </w:p>
    <w:p w14:paraId="7E957D13" w14:textId="77777777" w:rsidR="00F27A89" w:rsidRPr="007458C7" w:rsidRDefault="00F27A89" w:rsidP="00F27A89">
      <w:pPr>
        <w:rPr>
          <w:rFonts w:cs="Arial"/>
          <w:sz w:val="22"/>
        </w:rPr>
      </w:pPr>
    </w:p>
    <w:p w14:paraId="47EC34B1" w14:textId="77777777" w:rsidR="00A763A5" w:rsidRPr="007458C7" w:rsidRDefault="00A763A5" w:rsidP="00F27A89">
      <w:pPr>
        <w:rPr>
          <w:rFonts w:cs="Arial"/>
          <w:sz w:val="22"/>
        </w:rPr>
      </w:pPr>
    </w:p>
    <w:p w14:paraId="4BAE4EA1" w14:textId="77777777" w:rsidR="00A763A5" w:rsidRPr="007458C7" w:rsidRDefault="00A763A5" w:rsidP="00F27A89">
      <w:pPr>
        <w:rPr>
          <w:rFonts w:cs="Arial"/>
          <w:sz w:val="22"/>
        </w:rPr>
      </w:pPr>
      <w:bookmarkStart w:id="131" w:name="_GoBack"/>
      <w:bookmarkEnd w:id="131"/>
    </w:p>
    <w:p w14:paraId="790B58A4" w14:textId="77777777" w:rsidR="00F27A89" w:rsidRPr="007458C7" w:rsidRDefault="00F27A89" w:rsidP="00F27A89">
      <w:pPr>
        <w:rPr>
          <w:rFonts w:cs="Arial"/>
          <w:sz w:val="22"/>
        </w:rPr>
      </w:pPr>
    </w:p>
    <w:p w14:paraId="435489D5" w14:textId="77777777" w:rsidR="00F27A89" w:rsidRPr="007458C7" w:rsidRDefault="00F27A89" w:rsidP="00F27A89">
      <w:pPr>
        <w:rPr>
          <w:rFonts w:cs="Arial"/>
          <w:sz w:val="22"/>
        </w:rPr>
      </w:pPr>
    </w:p>
    <w:p w14:paraId="1D388CC5" w14:textId="77777777" w:rsidR="00F27A89" w:rsidRPr="007458C7" w:rsidRDefault="00A763A5" w:rsidP="00EF5772">
      <w:pPr>
        <w:pStyle w:val="ListParagraph"/>
        <w:numPr>
          <w:ilvl w:val="0"/>
          <w:numId w:val="19"/>
        </w:numPr>
        <w:rPr>
          <w:rFonts w:cs="Arial"/>
          <w:sz w:val="22"/>
        </w:rPr>
      </w:pPr>
      <w:r w:rsidRPr="007458C7">
        <w:rPr>
          <w:rFonts w:cs="Arial"/>
          <w:sz w:val="22"/>
        </w:rPr>
        <w:t>What type of meeting does this need to be?</w:t>
      </w:r>
    </w:p>
    <w:p w14:paraId="1D7D139F" w14:textId="77777777" w:rsidR="00F27A89" w:rsidRPr="007458C7" w:rsidRDefault="00F27A89" w:rsidP="00F27A89">
      <w:pPr>
        <w:rPr>
          <w:rFonts w:cs="Arial"/>
          <w:sz w:val="22"/>
        </w:rPr>
      </w:pPr>
    </w:p>
    <w:p w14:paraId="62667B20" w14:textId="77777777" w:rsidR="00F27A89" w:rsidRPr="007458C7" w:rsidRDefault="00F27A89" w:rsidP="00F27A89">
      <w:pPr>
        <w:rPr>
          <w:rFonts w:cs="Arial"/>
          <w:sz w:val="22"/>
        </w:rPr>
      </w:pPr>
    </w:p>
    <w:p w14:paraId="108E5597" w14:textId="77777777" w:rsidR="00A763A5" w:rsidRPr="007458C7" w:rsidRDefault="00A763A5">
      <w:pPr>
        <w:spacing w:after="200"/>
        <w:rPr>
          <w:rFonts w:cs="Arial"/>
          <w:sz w:val="22"/>
        </w:rPr>
      </w:pPr>
      <w:r w:rsidRPr="007458C7">
        <w:rPr>
          <w:rFonts w:cs="Arial"/>
          <w:sz w:val="22"/>
        </w:rPr>
        <w:br w:type="page"/>
      </w:r>
    </w:p>
    <w:p w14:paraId="3F7648F6" w14:textId="77777777" w:rsidR="00E51F09" w:rsidRPr="009F7034" w:rsidRDefault="000E01DC" w:rsidP="00E51F09">
      <w:pPr>
        <w:pStyle w:val="Heading1"/>
      </w:pPr>
      <w:bookmarkStart w:id="132" w:name="_Toc443503868"/>
      <w:r w:rsidRPr="009F7034">
        <w:lastRenderedPageBreak/>
        <w:t xml:space="preserve">Appendix:  </w:t>
      </w:r>
      <w:bookmarkEnd w:id="112"/>
      <w:bookmarkEnd w:id="113"/>
      <w:r w:rsidR="00A763A5" w:rsidRPr="009F7034">
        <w:t>Meeting Effectiveness Assessment</w:t>
      </w:r>
      <w:bookmarkEnd w:id="132"/>
    </w:p>
    <w:p w14:paraId="5FC011F1" w14:textId="77777777" w:rsidR="00FB46CD" w:rsidRPr="00897B2D" w:rsidRDefault="00FB46CD" w:rsidP="00FB46CD">
      <w:pPr>
        <w:rPr>
          <w:rFonts w:cs="Arial"/>
          <w:b/>
          <w:sz w:val="22"/>
        </w:rPr>
      </w:pPr>
      <w:r w:rsidRPr="00897B2D">
        <w:rPr>
          <w:rFonts w:cs="Arial"/>
          <w:b/>
          <w:sz w:val="22"/>
        </w:rPr>
        <w:t>Using the table below, please check the box corresponding to your answer.</w:t>
      </w:r>
    </w:p>
    <w:tbl>
      <w:tblPr>
        <w:tblStyle w:val="TableGrid"/>
        <w:tblW w:w="0" w:type="auto"/>
        <w:tblLook w:val="04A0" w:firstRow="1" w:lastRow="0" w:firstColumn="1" w:lastColumn="0" w:noHBand="0" w:noVBand="1"/>
      </w:tblPr>
      <w:tblGrid>
        <w:gridCol w:w="3744"/>
        <w:gridCol w:w="1537"/>
        <w:gridCol w:w="1831"/>
        <w:gridCol w:w="1329"/>
        <w:gridCol w:w="1268"/>
      </w:tblGrid>
      <w:tr w:rsidR="00FB46CD" w:rsidRPr="00897B2D" w14:paraId="5CEA7C0F" w14:textId="77777777" w:rsidTr="00B53D35">
        <w:tc>
          <w:tcPr>
            <w:tcW w:w="3744" w:type="dxa"/>
          </w:tcPr>
          <w:p w14:paraId="667D2F07" w14:textId="77777777" w:rsidR="00FB46CD" w:rsidRPr="00897B2D" w:rsidRDefault="00FB46CD" w:rsidP="00B53D35">
            <w:pPr>
              <w:rPr>
                <w:rFonts w:cs="Arial"/>
                <w:sz w:val="22"/>
              </w:rPr>
            </w:pPr>
          </w:p>
        </w:tc>
        <w:tc>
          <w:tcPr>
            <w:tcW w:w="1537" w:type="dxa"/>
          </w:tcPr>
          <w:p w14:paraId="6B820FA2" w14:textId="77777777" w:rsidR="00FB46CD" w:rsidRPr="00897B2D" w:rsidRDefault="00FB46CD" w:rsidP="00B53D35">
            <w:pPr>
              <w:rPr>
                <w:rFonts w:cs="Arial"/>
                <w:b/>
                <w:sz w:val="22"/>
              </w:rPr>
            </w:pPr>
            <w:r>
              <w:rPr>
                <w:rFonts w:cs="Arial"/>
                <w:b/>
                <w:sz w:val="22"/>
              </w:rPr>
              <w:t>Always</w:t>
            </w:r>
          </w:p>
        </w:tc>
        <w:tc>
          <w:tcPr>
            <w:tcW w:w="1831" w:type="dxa"/>
          </w:tcPr>
          <w:p w14:paraId="779EAFDC" w14:textId="77777777" w:rsidR="00FB46CD" w:rsidRPr="00897B2D" w:rsidRDefault="00FB46CD" w:rsidP="00B53D35">
            <w:pPr>
              <w:rPr>
                <w:rFonts w:cs="Arial"/>
                <w:b/>
                <w:sz w:val="22"/>
              </w:rPr>
            </w:pPr>
            <w:r>
              <w:rPr>
                <w:rFonts w:cs="Arial"/>
                <w:b/>
                <w:sz w:val="22"/>
              </w:rPr>
              <w:t>Sometimes</w:t>
            </w:r>
          </w:p>
        </w:tc>
        <w:tc>
          <w:tcPr>
            <w:tcW w:w="1329" w:type="dxa"/>
          </w:tcPr>
          <w:p w14:paraId="1DCD8E6C" w14:textId="77777777" w:rsidR="00FB46CD" w:rsidRPr="00897B2D" w:rsidRDefault="00FB46CD" w:rsidP="00B53D35">
            <w:pPr>
              <w:rPr>
                <w:rFonts w:cs="Arial"/>
                <w:b/>
                <w:sz w:val="22"/>
              </w:rPr>
            </w:pPr>
            <w:r>
              <w:rPr>
                <w:rFonts w:cs="Arial"/>
                <w:b/>
                <w:sz w:val="22"/>
              </w:rPr>
              <w:t>Rarely</w:t>
            </w:r>
          </w:p>
        </w:tc>
        <w:tc>
          <w:tcPr>
            <w:tcW w:w="1268" w:type="dxa"/>
          </w:tcPr>
          <w:p w14:paraId="71DD96AE" w14:textId="77777777" w:rsidR="00FB46CD" w:rsidRPr="00897B2D" w:rsidRDefault="00FB46CD" w:rsidP="00B53D35">
            <w:pPr>
              <w:rPr>
                <w:rFonts w:cs="Arial"/>
                <w:b/>
                <w:sz w:val="22"/>
              </w:rPr>
            </w:pPr>
            <w:r>
              <w:rPr>
                <w:rFonts w:cs="Arial"/>
                <w:b/>
                <w:sz w:val="22"/>
              </w:rPr>
              <w:t>Never</w:t>
            </w:r>
          </w:p>
        </w:tc>
      </w:tr>
      <w:tr w:rsidR="00FB46CD" w:rsidRPr="00897B2D" w14:paraId="63A5F563" w14:textId="77777777" w:rsidTr="00B53D35">
        <w:tc>
          <w:tcPr>
            <w:tcW w:w="3744" w:type="dxa"/>
          </w:tcPr>
          <w:p w14:paraId="2AA62630" w14:textId="77777777" w:rsidR="00FB46CD" w:rsidRPr="00897B2D" w:rsidRDefault="00FB46CD" w:rsidP="00B53D35">
            <w:pPr>
              <w:rPr>
                <w:rFonts w:cs="Arial"/>
                <w:sz w:val="22"/>
              </w:rPr>
            </w:pPr>
            <w:r w:rsidRPr="00897B2D">
              <w:rPr>
                <w:rFonts w:cs="Arial"/>
                <w:sz w:val="22"/>
              </w:rPr>
              <w:t>Of all the times this meeting is held, what percent of the time does the meeting advance the work of your organization?</w:t>
            </w:r>
          </w:p>
        </w:tc>
        <w:tc>
          <w:tcPr>
            <w:tcW w:w="1537" w:type="dxa"/>
          </w:tcPr>
          <w:p w14:paraId="4313D801" w14:textId="77777777" w:rsidR="00FB46CD" w:rsidRPr="00897B2D" w:rsidRDefault="00FB46CD" w:rsidP="00B53D35">
            <w:pPr>
              <w:rPr>
                <w:rFonts w:cs="Arial"/>
                <w:sz w:val="22"/>
              </w:rPr>
            </w:pPr>
          </w:p>
        </w:tc>
        <w:tc>
          <w:tcPr>
            <w:tcW w:w="1831" w:type="dxa"/>
          </w:tcPr>
          <w:p w14:paraId="6B526CA9" w14:textId="77777777" w:rsidR="00FB46CD" w:rsidRPr="00897B2D" w:rsidRDefault="00FB46CD" w:rsidP="00B53D35">
            <w:pPr>
              <w:rPr>
                <w:rFonts w:cs="Arial"/>
                <w:sz w:val="22"/>
              </w:rPr>
            </w:pPr>
          </w:p>
        </w:tc>
        <w:tc>
          <w:tcPr>
            <w:tcW w:w="1329" w:type="dxa"/>
          </w:tcPr>
          <w:p w14:paraId="541F887A" w14:textId="77777777" w:rsidR="00FB46CD" w:rsidRPr="00897B2D" w:rsidRDefault="00FB46CD" w:rsidP="00B53D35">
            <w:pPr>
              <w:rPr>
                <w:rFonts w:cs="Arial"/>
                <w:sz w:val="22"/>
              </w:rPr>
            </w:pPr>
          </w:p>
        </w:tc>
        <w:tc>
          <w:tcPr>
            <w:tcW w:w="1268" w:type="dxa"/>
          </w:tcPr>
          <w:p w14:paraId="58C39E8A" w14:textId="77777777" w:rsidR="00FB46CD" w:rsidRPr="00897B2D" w:rsidRDefault="00FB46CD" w:rsidP="00B53D35">
            <w:pPr>
              <w:rPr>
                <w:rFonts w:cs="Arial"/>
                <w:sz w:val="22"/>
              </w:rPr>
            </w:pPr>
          </w:p>
        </w:tc>
      </w:tr>
      <w:tr w:rsidR="00FB46CD" w:rsidRPr="00897B2D" w14:paraId="5FC4F051" w14:textId="77777777" w:rsidTr="00B53D35">
        <w:tc>
          <w:tcPr>
            <w:tcW w:w="3744" w:type="dxa"/>
          </w:tcPr>
          <w:p w14:paraId="70C3CE53" w14:textId="77777777" w:rsidR="00FB46CD" w:rsidRPr="00897B2D" w:rsidRDefault="00FB46CD" w:rsidP="00B53D35">
            <w:pPr>
              <w:rPr>
                <w:rFonts w:cs="Arial"/>
                <w:sz w:val="22"/>
              </w:rPr>
            </w:pPr>
            <w:r w:rsidRPr="00897B2D">
              <w:rPr>
                <w:rFonts w:cs="Arial"/>
                <w:sz w:val="22"/>
              </w:rPr>
              <w:t>Of all the times this meeting is held, what percent of the time are the right people included in the meeting?</w:t>
            </w:r>
          </w:p>
        </w:tc>
        <w:tc>
          <w:tcPr>
            <w:tcW w:w="1537" w:type="dxa"/>
          </w:tcPr>
          <w:p w14:paraId="22CF2D8E" w14:textId="77777777" w:rsidR="00FB46CD" w:rsidRPr="00897B2D" w:rsidRDefault="00FB46CD" w:rsidP="00B53D35">
            <w:pPr>
              <w:rPr>
                <w:rFonts w:cs="Arial"/>
                <w:sz w:val="22"/>
              </w:rPr>
            </w:pPr>
          </w:p>
        </w:tc>
        <w:tc>
          <w:tcPr>
            <w:tcW w:w="1831" w:type="dxa"/>
          </w:tcPr>
          <w:p w14:paraId="01136D8B" w14:textId="77777777" w:rsidR="00FB46CD" w:rsidRPr="00897B2D" w:rsidRDefault="00FB46CD" w:rsidP="00B53D35">
            <w:pPr>
              <w:rPr>
                <w:rFonts w:cs="Arial"/>
                <w:sz w:val="22"/>
              </w:rPr>
            </w:pPr>
          </w:p>
        </w:tc>
        <w:tc>
          <w:tcPr>
            <w:tcW w:w="1329" w:type="dxa"/>
          </w:tcPr>
          <w:p w14:paraId="615E0F83" w14:textId="77777777" w:rsidR="00FB46CD" w:rsidRPr="00897B2D" w:rsidRDefault="00FB46CD" w:rsidP="00B53D35">
            <w:pPr>
              <w:rPr>
                <w:rFonts w:cs="Arial"/>
                <w:sz w:val="22"/>
              </w:rPr>
            </w:pPr>
          </w:p>
        </w:tc>
        <w:tc>
          <w:tcPr>
            <w:tcW w:w="1268" w:type="dxa"/>
          </w:tcPr>
          <w:p w14:paraId="70860043" w14:textId="77777777" w:rsidR="00FB46CD" w:rsidRPr="00897B2D" w:rsidRDefault="00FB46CD" w:rsidP="00B53D35">
            <w:pPr>
              <w:rPr>
                <w:rFonts w:cs="Arial"/>
                <w:sz w:val="22"/>
              </w:rPr>
            </w:pPr>
          </w:p>
        </w:tc>
      </w:tr>
      <w:tr w:rsidR="00FB46CD" w:rsidRPr="00897B2D" w14:paraId="5EE08CAA" w14:textId="77777777" w:rsidTr="00B53D35">
        <w:tc>
          <w:tcPr>
            <w:tcW w:w="3744" w:type="dxa"/>
          </w:tcPr>
          <w:p w14:paraId="21443582" w14:textId="77777777" w:rsidR="00FB46CD" w:rsidRPr="00897B2D" w:rsidRDefault="00FB46CD" w:rsidP="00B53D35">
            <w:pPr>
              <w:rPr>
                <w:rFonts w:cs="Arial"/>
                <w:sz w:val="22"/>
              </w:rPr>
            </w:pPr>
            <w:r w:rsidRPr="00897B2D">
              <w:rPr>
                <w:rFonts w:cs="Arial"/>
                <w:sz w:val="22"/>
              </w:rPr>
              <w:t>Of all the times decisions occur in this meeting, what percent of the time is the decision-making process clear to everyone present?</w:t>
            </w:r>
          </w:p>
        </w:tc>
        <w:tc>
          <w:tcPr>
            <w:tcW w:w="1537" w:type="dxa"/>
          </w:tcPr>
          <w:p w14:paraId="50C58D26" w14:textId="77777777" w:rsidR="00FB46CD" w:rsidRPr="00897B2D" w:rsidRDefault="00FB46CD" w:rsidP="00B53D35">
            <w:pPr>
              <w:rPr>
                <w:rFonts w:cs="Arial"/>
                <w:sz w:val="22"/>
              </w:rPr>
            </w:pPr>
          </w:p>
        </w:tc>
        <w:tc>
          <w:tcPr>
            <w:tcW w:w="1831" w:type="dxa"/>
          </w:tcPr>
          <w:p w14:paraId="45C4CB3D" w14:textId="77777777" w:rsidR="00FB46CD" w:rsidRPr="00897B2D" w:rsidRDefault="00FB46CD" w:rsidP="00B53D35">
            <w:pPr>
              <w:rPr>
                <w:rFonts w:cs="Arial"/>
                <w:sz w:val="22"/>
              </w:rPr>
            </w:pPr>
          </w:p>
        </w:tc>
        <w:tc>
          <w:tcPr>
            <w:tcW w:w="1329" w:type="dxa"/>
          </w:tcPr>
          <w:p w14:paraId="29B5B43C" w14:textId="77777777" w:rsidR="00FB46CD" w:rsidRPr="00897B2D" w:rsidRDefault="00FB46CD" w:rsidP="00B53D35">
            <w:pPr>
              <w:rPr>
                <w:rFonts w:cs="Arial"/>
                <w:sz w:val="22"/>
              </w:rPr>
            </w:pPr>
          </w:p>
        </w:tc>
        <w:tc>
          <w:tcPr>
            <w:tcW w:w="1268" w:type="dxa"/>
          </w:tcPr>
          <w:p w14:paraId="3AD029CE" w14:textId="77777777" w:rsidR="00FB46CD" w:rsidRPr="00897B2D" w:rsidRDefault="00FB46CD" w:rsidP="00B53D35">
            <w:pPr>
              <w:rPr>
                <w:rFonts w:cs="Arial"/>
                <w:sz w:val="22"/>
              </w:rPr>
            </w:pPr>
          </w:p>
        </w:tc>
      </w:tr>
      <w:tr w:rsidR="00FB46CD" w:rsidRPr="00897B2D" w14:paraId="13599B15" w14:textId="77777777" w:rsidTr="00B53D35">
        <w:tc>
          <w:tcPr>
            <w:tcW w:w="3744" w:type="dxa"/>
          </w:tcPr>
          <w:p w14:paraId="678144E0" w14:textId="77777777" w:rsidR="00FB46CD" w:rsidRPr="00897B2D" w:rsidRDefault="00FB46CD" w:rsidP="00B53D35">
            <w:pPr>
              <w:rPr>
                <w:rFonts w:cs="Arial"/>
                <w:sz w:val="22"/>
              </w:rPr>
            </w:pPr>
            <w:r>
              <w:rPr>
                <w:rFonts w:cs="Arial"/>
                <w:sz w:val="22"/>
              </w:rPr>
              <w:t>Of all of the times this meeting is held, everyone present understands the meeting’s purpose.</w:t>
            </w:r>
          </w:p>
        </w:tc>
        <w:tc>
          <w:tcPr>
            <w:tcW w:w="1537" w:type="dxa"/>
          </w:tcPr>
          <w:p w14:paraId="653C2D86" w14:textId="77777777" w:rsidR="00FB46CD" w:rsidRPr="00897B2D" w:rsidRDefault="00FB46CD" w:rsidP="00B53D35">
            <w:pPr>
              <w:rPr>
                <w:rFonts w:cs="Arial"/>
                <w:sz w:val="22"/>
              </w:rPr>
            </w:pPr>
          </w:p>
        </w:tc>
        <w:tc>
          <w:tcPr>
            <w:tcW w:w="1831" w:type="dxa"/>
          </w:tcPr>
          <w:p w14:paraId="50AB59F3" w14:textId="77777777" w:rsidR="00FB46CD" w:rsidRPr="00897B2D" w:rsidRDefault="00FB46CD" w:rsidP="00B53D35">
            <w:pPr>
              <w:rPr>
                <w:rFonts w:cs="Arial"/>
                <w:sz w:val="22"/>
              </w:rPr>
            </w:pPr>
          </w:p>
        </w:tc>
        <w:tc>
          <w:tcPr>
            <w:tcW w:w="1329" w:type="dxa"/>
          </w:tcPr>
          <w:p w14:paraId="58A6AB2C" w14:textId="77777777" w:rsidR="00FB46CD" w:rsidRPr="00897B2D" w:rsidRDefault="00FB46CD" w:rsidP="00B53D35">
            <w:pPr>
              <w:rPr>
                <w:rFonts w:cs="Arial"/>
                <w:sz w:val="22"/>
              </w:rPr>
            </w:pPr>
          </w:p>
        </w:tc>
        <w:tc>
          <w:tcPr>
            <w:tcW w:w="1268" w:type="dxa"/>
          </w:tcPr>
          <w:p w14:paraId="0D01A668" w14:textId="77777777" w:rsidR="00FB46CD" w:rsidRPr="00897B2D" w:rsidRDefault="00FB46CD" w:rsidP="00B53D35">
            <w:pPr>
              <w:rPr>
                <w:rFonts w:cs="Arial"/>
                <w:sz w:val="22"/>
              </w:rPr>
            </w:pPr>
          </w:p>
        </w:tc>
      </w:tr>
      <w:tr w:rsidR="00FB46CD" w:rsidRPr="00897B2D" w14:paraId="0CE4B592" w14:textId="77777777" w:rsidTr="00B53D35">
        <w:tc>
          <w:tcPr>
            <w:tcW w:w="3744" w:type="dxa"/>
          </w:tcPr>
          <w:p w14:paraId="6F9F2A0D" w14:textId="77777777" w:rsidR="00FB46CD" w:rsidRDefault="00FB46CD" w:rsidP="00B53D35">
            <w:pPr>
              <w:rPr>
                <w:rFonts w:cs="Arial"/>
                <w:sz w:val="22"/>
              </w:rPr>
            </w:pPr>
            <w:r w:rsidRPr="00897B2D">
              <w:rPr>
                <w:rFonts w:cs="Arial"/>
                <w:sz w:val="22"/>
              </w:rPr>
              <w:t>Of all the times this meeting is held, how often does valuable learning occur?</w:t>
            </w:r>
          </w:p>
        </w:tc>
        <w:tc>
          <w:tcPr>
            <w:tcW w:w="1537" w:type="dxa"/>
          </w:tcPr>
          <w:p w14:paraId="481D221E" w14:textId="77777777" w:rsidR="00FB46CD" w:rsidRPr="00897B2D" w:rsidRDefault="00FB46CD" w:rsidP="00B53D35">
            <w:pPr>
              <w:rPr>
                <w:rFonts w:cs="Arial"/>
                <w:sz w:val="22"/>
              </w:rPr>
            </w:pPr>
          </w:p>
        </w:tc>
        <w:tc>
          <w:tcPr>
            <w:tcW w:w="1831" w:type="dxa"/>
          </w:tcPr>
          <w:p w14:paraId="20B2BA3C" w14:textId="77777777" w:rsidR="00FB46CD" w:rsidRPr="00897B2D" w:rsidRDefault="00FB46CD" w:rsidP="00B53D35">
            <w:pPr>
              <w:rPr>
                <w:rFonts w:cs="Arial"/>
                <w:sz w:val="22"/>
              </w:rPr>
            </w:pPr>
          </w:p>
        </w:tc>
        <w:tc>
          <w:tcPr>
            <w:tcW w:w="1329" w:type="dxa"/>
          </w:tcPr>
          <w:p w14:paraId="039F4167" w14:textId="77777777" w:rsidR="00FB46CD" w:rsidRPr="00897B2D" w:rsidRDefault="00FB46CD" w:rsidP="00B53D35">
            <w:pPr>
              <w:rPr>
                <w:rFonts w:cs="Arial"/>
                <w:sz w:val="22"/>
              </w:rPr>
            </w:pPr>
          </w:p>
        </w:tc>
        <w:tc>
          <w:tcPr>
            <w:tcW w:w="1268" w:type="dxa"/>
          </w:tcPr>
          <w:p w14:paraId="0F9CC957" w14:textId="77777777" w:rsidR="00FB46CD" w:rsidRPr="00897B2D" w:rsidRDefault="00FB46CD" w:rsidP="00B53D35">
            <w:pPr>
              <w:rPr>
                <w:rFonts w:cs="Arial"/>
                <w:sz w:val="22"/>
              </w:rPr>
            </w:pPr>
          </w:p>
        </w:tc>
      </w:tr>
      <w:tr w:rsidR="00FB46CD" w:rsidRPr="00897B2D" w14:paraId="123AB281" w14:textId="77777777" w:rsidTr="00B53D35">
        <w:tc>
          <w:tcPr>
            <w:tcW w:w="3744" w:type="dxa"/>
          </w:tcPr>
          <w:p w14:paraId="3D1666E6" w14:textId="77777777" w:rsidR="00FB46CD" w:rsidRDefault="00FB46CD" w:rsidP="00B53D35">
            <w:pPr>
              <w:rPr>
                <w:rFonts w:cs="Arial"/>
                <w:sz w:val="22"/>
              </w:rPr>
            </w:pPr>
            <w:r w:rsidRPr="00897B2D">
              <w:rPr>
                <w:rFonts w:cs="Arial"/>
                <w:sz w:val="22"/>
              </w:rPr>
              <w:t>Do you feel welcome in this meeting?</w:t>
            </w:r>
          </w:p>
        </w:tc>
        <w:tc>
          <w:tcPr>
            <w:tcW w:w="1537" w:type="dxa"/>
          </w:tcPr>
          <w:p w14:paraId="1F765CA0" w14:textId="77777777" w:rsidR="00FB46CD" w:rsidRPr="00897B2D" w:rsidRDefault="00FB46CD" w:rsidP="00B53D35">
            <w:pPr>
              <w:rPr>
                <w:rFonts w:cs="Arial"/>
                <w:sz w:val="22"/>
              </w:rPr>
            </w:pPr>
          </w:p>
        </w:tc>
        <w:tc>
          <w:tcPr>
            <w:tcW w:w="1831" w:type="dxa"/>
          </w:tcPr>
          <w:p w14:paraId="1ACC1C27" w14:textId="77777777" w:rsidR="00FB46CD" w:rsidRPr="00897B2D" w:rsidRDefault="00FB46CD" w:rsidP="00B53D35">
            <w:pPr>
              <w:rPr>
                <w:rFonts w:cs="Arial"/>
                <w:sz w:val="22"/>
              </w:rPr>
            </w:pPr>
          </w:p>
        </w:tc>
        <w:tc>
          <w:tcPr>
            <w:tcW w:w="1329" w:type="dxa"/>
          </w:tcPr>
          <w:p w14:paraId="2360B639" w14:textId="77777777" w:rsidR="00FB46CD" w:rsidRPr="00897B2D" w:rsidRDefault="00FB46CD" w:rsidP="00B53D35">
            <w:pPr>
              <w:rPr>
                <w:rFonts w:cs="Arial"/>
                <w:sz w:val="22"/>
              </w:rPr>
            </w:pPr>
          </w:p>
        </w:tc>
        <w:tc>
          <w:tcPr>
            <w:tcW w:w="1268" w:type="dxa"/>
          </w:tcPr>
          <w:p w14:paraId="503B6912" w14:textId="77777777" w:rsidR="00FB46CD" w:rsidRPr="00897B2D" w:rsidRDefault="00FB46CD" w:rsidP="00B53D35">
            <w:pPr>
              <w:rPr>
                <w:rFonts w:cs="Arial"/>
                <w:sz w:val="22"/>
              </w:rPr>
            </w:pPr>
          </w:p>
        </w:tc>
      </w:tr>
      <w:tr w:rsidR="00FB46CD" w:rsidRPr="00897B2D" w14:paraId="4D4F2CDA" w14:textId="77777777" w:rsidTr="00B53D35">
        <w:tc>
          <w:tcPr>
            <w:tcW w:w="3744" w:type="dxa"/>
          </w:tcPr>
          <w:p w14:paraId="70DEC5F8" w14:textId="77777777" w:rsidR="00FB46CD" w:rsidRDefault="00FB46CD" w:rsidP="00B53D35">
            <w:pPr>
              <w:rPr>
                <w:rFonts w:cs="Arial"/>
                <w:sz w:val="22"/>
              </w:rPr>
            </w:pPr>
            <w:r w:rsidRPr="00897B2D">
              <w:rPr>
                <w:rFonts w:cs="Arial"/>
                <w:sz w:val="22"/>
              </w:rPr>
              <w:t>Do you feel connected to this meeting’s task?</w:t>
            </w:r>
          </w:p>
        </w:tc>
        <w:tc>
          <w:tcPr>
            <w:tcW w:w="1537" w:type="dxa"/>
          </w:tcPr>
          <w:p w14:paraId="2D5DA365" w14:textId="77777777" w:rsidR="00FB46CD" w:rsidRPr="00897B2D" w:rsidRDefault="00FB46CD" w:rsidP="00B53D35">
            <w:pPr>
              <w:rPr>
                <w:rFonts w:cs="Arial"/>
                <w:sz w:val="22"/>
              </w:rPr>
            </w:pPr>
          </w:p>
        </w:tc>
        <w:tc>
          <w:tcPr>
            <w:tcW w:w="1831" w:type="dxa"/>
          </w:tcPr>
          <w:p w14:paraId="7C522D88" w14:textId="77777777" w:rsidR="00FB46CD" w:rsidRPr="00897B2D" w:rsidRDefault="00FB46CD" w:rsidP="00B53D35">
            <w:pPr>
              <w:rPr>
                <w:rFonts w:cs="Arial"/>
                <w:sz w:val="22"/>
              </w:rPr>
            </w:pPr>
          </w:p>
        </w:tc>
        <w:tc>
          <w:tcPr>
            <w:tcW w:w="1329" w:type="dxa"/>
          </w:tcPr>
          <w:p w14:paraId="77A9C46C" w14:textId="77777777" w:rsidR="00FB46CD" w:rsidRPr="00897B2D" w:rsidRDefault="00FB46CD" w:rsidP="00B53D35">
            <w:pPr>
              <w:rPr>
                <w:rFonts w:cs="Arial"/>
                <w:sz w:val="22"/>
              </w:rPr>
            </w:pPr>
          </w:p>
        </w:tc>
        <w:tc>
          <w:tcPr>
            <w:tcW w:w="1268" w:type="dxa"/>
          </w:tcPr>
          <w:p w14:paraId="46E1538D" w14:textId="77777777" w:rsidR="00FB46CD" w:rsidRPr="00897B2D" w:rsidRDefault="00FB46CD" w:rsidP="00B53D35">
            <w:pPr>
              <w:rPr>
                <w:rFonts w:cs="Arial"/>
                <w:sz w:val="22"/>
              </w:rPr>
            </w:pPr>
          </w:p>
        </w:tc>
      </w:tr>
      <w:tr w:rsidR="00FB46CD" w:rsidRPr="00897B2D" w14:paraId="3582C241" w14:textId="77777777" w:rsidTr="00B53D35">
        <w:tc>
          <w:tcPr>
            <w:tcW w:w="3744" w:type="dxa"/>
          </w:tcPr>
          <w:p w14:paraId="71787EDC" w14:textId="77777777" w:rsidR="00FB46CD" w:rsidRDefault="00FB46CD" w:rsidP="00B53D35">
            <w:pPr>
              <w:rPr>
                <w:rFonts w:cs="Arial"/>
                <w:sz w:val="22"/>
              </w:rPr>
            </w:pPr>
            <w:r w:rsidRPr="00897B2D">
              <w:rPr>
                <w:rFonts w:cs="Arial"/>
                <w:sz w:val="22"/>
              </w:rPr>
              <w:t>When issues arise in the meeting that prevent the group from achieving its purpose, how often does the group work to resolve these issues?</w:t>
            </w:r>
          </w:p>
        </w:tc>
        <w:tc>
          <w:tcPr>
            <w:tcW w:w="1537" w:type="dxa"/>
          </w:tcPr>
          <w:p w14:paraId="36A7ABB1" w14:textId="77777777" w:rsidR="00FB46CD" w:rsidRPr="00897B2D" w:rsidRDefault="00FB46CD" w:rsidP="00B53D35">
            <w:pPr>
              <w:rPr>
                <w:rFonts w:cs="Arial"/>
                <w:sz w:val="22"/>
              </w:rPr>
            </w:pPr>
          </w:p>
        </w:tc>
        <w:tc>
          <w:tcPr>
            <w:tcW w:w="1831" w:type="dxa"/>
          </w:tcPr>
          <w:p w14:paraId="5972832F" w14:textId="77777777" w:rsidR="00FB46CD" w:rsidRPr="00897B2D" w:rsidRDefault="00FB46CD" w:rsidP="00B53D35">
            <w:pPr>
              <w:rPr>
                <w:rFonts w:cs="Arial"/>
                <w:sz w:val="22"/>
              </w:rPr>
            </w:pPr>
          </w:p>
        </w:tc>
        <w:tc>
          <w:tcPr>
            <w:tcW w:w="1329" w:type="dxa"/>
          </w:tcPr>
          <w:p w14:paraId="191F92C5" w14:textId="77777777" w:rsidR="00FB46CD" w:rsidRPr="00897B2D" w:rsidRDefault="00FB46CD" w:rsidP="00B53D35">
            <w:pPr>
              <w:rPr>
                <w:rFonts w:cs="Arial"/>
                <w:sz w:val="22"/>
              </w:rPr>
            </w:pPr>
          </w:p>
        </w:tc>
        <w:tc>
          <w:tcPr>
            <w:tcW w:w="1268" w:type="dxa"/>
          </w:tcPr>
          <w:p w14:paraId="6B4E4A3C" w14:textId="77777777" w:rsidR="00FB46CD" w:rsidRPr="00897B2D" w:rsidRDefault="00FB46CD" w:rsidP="00B53D35">
            <w:pPr>
              <w:rPr>
                <w:rFonts w:cs="Arial"/>
                <w:sz w:val="22"/>
              </w:rPr>
            </w:pPr>
          </w:p>
        </w:tc>
      </w:tr>
      <w:tr w:rsidR="00FB46CD" w:rsidRPr="00897B2D" w14:paraId="53D7D0E3" w14:textId="77777777" w:rsidTr="00B53D35">
        <w:tc>
          <w:tcPr>
            <w:tcW w:w="3744" w:type="dxa"/>
          </w:tcPr>
          <w:p w14:paraId="74630529" w14:textId="77777777" w:rsidR="00FB46CD" w:rsidRPr="00897B2D" w:rsidRDefault="00FB46CD" w:rsidP="00B53D35">
            <w:pPr>
              <w:rPr>
                <w:rFonts w:cs="Arial"/>
                <w:sz w:val="22"/>
              </w:rPr>
            </w:pPr>
            <w:r w:rsidRPr="00897B2D">
              <w:rPr>
                <w:rFonts w:cs="Arial"/>
                <w:sz w:val="22"/>
              </w:rPr>
              <w:t>Of all the times this meeting takes place, how often does the group discuss whether this meeting is time well spent?</w:t>
            </w:r>
          </w:p>
        </w:tc>
        <w:tc>
          <w:tcPr>
            <w:tcW w:w="1537" w:type="dxa"/>
          </w:tcPr>
          <w:p w14:paraId="15C9F606" w14:textId="77777777" w:rsidR="00FB46CD" w:rsidRPr="00897B2D" w:rsidRDefault="00FB46CD" w:rsidP="00B53D35">
            <w:pPr>
              <w:rPr>
                <w:rFonts w:cs="Arial"/>
                <w:sz w:val="22"/>
              </w:rPr>
            </w:pPr>
          </w:p>
        </w:tc>
        <w:tc>
          <w:tcPr>
            <w:tcW w:w="1831" w:type="dxa"/>
          </w:tcPr>
          <w:p w14:paraId="7FF00F08" w14:textId="77777777" w:rsidR="00FB46CD" w:rsidRPr="00897B2D" w:rsidRDefault="00FB46CD" w:rsidP="00B53D35">
            <w:pPr>
              <w:rPr>
                <w:rFonts w:cs="Arial"/>
                <w:sz w:val="22"/>
              </w:rPr>
            </w:pPr>
          </w:p>
        </w:tc>
        <w:tc>
          <w:tcPr>
            <w:tcW w:w="1329" w:type="dxa"/>
          </w:tcPr>
          <w:p w14:paraId="377D915B" w14:textId="77777777" w:rsidR="00FB46CD" w:rsidRPr="00897B2D" w:rsidRDefault="00FB46CD" w:rsidP="00B53D35">
            <w:pPr>
              <w:rPr>
                <w:rFonts w:cs="Arial"/>
                <w:sz w:val="22"/>
              </w:rPr>
            </w:pPr>
          </w:p>
        </w:tc>
        <w:tc>
          <w:tcPr>
            <w:tcW w:w="1268" w:type="dxa"/>
          </w:tcPr>
          <w:p w14:paraId="673E15D1" w14:textId="77777777" w:rsidR="00FB46CD" w:rsidRPr="00897B2D" w:rsidRDefault="00FB46CD" w:rsidP="00B53D35">
            <w:pPr>
              <w:rPr>
                <w:rFonts w:cs="Arial"/>
                <w:sz w:val="22"/>
              </w:rPr>
            </w:pPr>
          </w:p>
        </w:tc>
      </w:tr>
    </w:tbl>
    <w:p w14:paraId="1AC31657" w14:textId="77777777" w:rsidR="00A763A5" w:rsidRPr="00AF4216" w:rsidRDefault="00A763A5" w:rsidP="00A763A5">
      <w:pPr>
        <w:rPr>
          <w:rFonts w:cs="Arial"/>
          <w:sz w:val="22"/>
          <w:szCs w:val="24"/>
        </w:rPr>
      </w:pPr>
    </w:p>
    <w:p w14:paraId="493CCF76" w14:textId="77777777" w:rsidR="00A763A5" w:rsidRPr="00AF4216" w:rsidRDefault="00A763A5" w:rsidP="00A763A5">
      <w:pPr>
        <w:rPr>
          <w:rFonts w:cs="Arial"/>
          <w:sz w:val="22"/>
          <w:szCs w:val="24"/>
        </w:rPr>
      </w:pPr>
    </w:p>
    <w:p w14:paraId="3CEFC320" w14:textId="77777777" w:rsidR="00A763A5" w:rsidRPr="00AF4216" w:rsidRDefault="00A763A5" w:rsidP="00A763A5">
      <w:pPr>
        <w:rPr>
          <w:rFonts w:cs="Arial"/>
          <w:i/>
          <w:sz w:val="22"/>
          <w:szCs w:val="24"/>
        </w:rPr>
      </w:pPr>
      <w:r w:rsidRPr="00AF4216">
        <w:rPr>
          <w:rFonts w:cs="Arial"/>
          <w:i/>
          <w:sz w:val="22"/>
          <w:szCs w:val="24"/>
        </w:rPr>
        <w:t>What can I do to improve upon this meeting?</w:t>
      </w:r>
    </w:p>
    <w:p w14:paraId="551D739F" w14:textId="77777777" w:rsidR="00A763A5" w:rsidRPr="00AF4216" w:rsidRDefault="00A763A5" w:rsidP="00A763A5">
      <w:pPr>
        <w:rPr>
          <w:rFonts w:cs="Arial"/>
          <w:i/>
          <w:sz w:val="22"/>
          <w:szCs w:val="24"/>
        </w:rPr>
      </w:pPr>
    </w:p>
    <w:p w14:paraId="65E98229" w14:textId="77777777" w:rsidR="00A763A5" w:rsidRPr="00AF4216" w:rsidRDefault="00A763A5" w:rsidP="00A763A5">
      <w:pPr>
        <w:rPr>
          <w:rFonts w:cs="Arial"/>
          <w:i/>
          <w:sz w:val="22"/>
          <w:szCs w:val="24"/>
        </w:rPr>
      </w:pPr>
    </w:p>
    <w:p w14:paraId="4A335235" w14:textId="77777777" w:rsidR="00A763A5" w:rsidRPr="00AF4216" w:rsidRDefault="00A763A5" w:rsidP="00A763A5">
      <w:pPr>
        <w:rPr>
          <w:rFonts w:cs="Arial"/>
          <w:i/>
          <w:sz w:val="22"/>
          <w:szCs w:val="24"/>
        </w:rPr>
      </w:pPr>
    </w:p>
    <w:p w14:paraId="2DE5AA00" w14:textId="77777777" w:rsidR="00A763A5" w:rsidRPr="00AF4216" w:rsidRDefault="00A763A5" w:rsidP="00A763A5">
      <w:pPr>
        <w:rPr>
          <w:rFonts w:cs="Arial"/>
          <w:i/>
          <w:sz w:val="22"/>
          <w:szCs w:val="24"/>
        </w:rPr>
      </w:pPr>
      <w:r w:rsidRPr="00AF4216">
        <w:rPr>
          <w:rFonts w:cs="Arial"/>
          <w:i/>
          <w:sz w:val="22"/>
          <w:szCs w:val="24"/>
        </w:rPr>
        <w:t>What resources might I need?</w:t>
      </w:r>
    </w:p>
    <w:p w14:paraId="5EB7874F" w14:textId="77777777" w:rsidR="00A763A5" w:rsidRPr="00AF4216" w:rsidRDefault="00A763A5" w:rsidP="00A763A5">
      <w:pPr>
        <w:rPr>
          <w:rFonts w:cs="Arial"/>
          <w:i/>
          <w:sz w:val="22"/>
          <w:szCs w:val="24"/>
        </w:rPr>
      </w:pPr>
    </w:p>
    <w:p w14:paraId="41CEBC36" w14:textId="77777777" w:rsidR="00A763A5" w:rsidRPr="00AF4216" w:rsidRDefault="00A763A5" w:rsidP="00A763A5">
      <w:pPr>
        <w:rPr>
          <w:rFonts w:cs="Arial"/>
          <w:i/>
          <w:sz w:val="22"/>
          <w:szCs w:val="24"/>
        </w:rPr>
      </w:pPr>
    </w:p>
    <w:p w14:paraId="33174DA4" w14:textId="77777777" w:rsidR="00A763A5" w:rsidRPr="00AF4216" w:rsidRDefault="00A763A5" w:rsidP="00A763A5">
      <w:pPr>
        <w:rPr>
          <w:rFonts w:cs="Arial"/>
          <w:i/>
          <w:sz w:val="22"/>
          <w:szCs w:val="24"/>
        </w:rPr>
      </w:pPr>
    </w:p>
    <w:p w14:paraId="200A673E" w14:textId="77777777" w:rsidR="00A763A5" w:rsidRPr="00AF4216" w:rsidRDefault="00A763A5" w:rsidP="00A763A5">
      <w:pPr>
        <w:rPr>
          <w:rFonts w:cs="Arial"/>
          <w:i/>
          <w:sz w:val="22"/>
          <w:szCs w:val="24"/>
        </w:rPr>
      </w:pPr>
      <w:r w:rsidRPr="00AF4216">
        <w:rPr>
          <w:rFonts w:cs="Arial"/>
          <w:i/>
          <w:sz w:val="22"/>
          <w:szCs w:val="24"/>
        </w:rPr>
        <w:t>Where do I begin?</w:t>
      </w:r>
    </w:p>
    <w:p w14:paraId="4A27871F" w14:textId="77777777" w:rsidR="00E51F09" w:rsidRPr="00AF4216" w:rsidRDefault="00E51F09" w:rsidP="00E51F09">
      <w:pPr>
        <w:rPr>
          <w:rFonts w:cs="Arial"/>
        </w:rPr>
      </w:pPr>
    </w:p>
    <w:p w14:paraId="697782AE" w14:textId="77777777" w:rsidR="005200BE" w:rsidRPr="009F7034" w:rsidRDefault="005200BE">
      <w:pPr>
        <w:spacing w:after="200"/>
        <w:rPr>
          <w:rFonts w:cs="Arial"/>
          <w:b/>
          <w:bCs/>
          <w:sz w:val="22"/>
        </w:rPr>
      </w:pPr>
      <w:r w:rsidRPr="009F7034">
        <w:rPr>
          <w:rFonts w:cs="Arial"/>
          <w:b/>
          <w:bCs/>
          <w:sz w:val="22"/>
        </w:rPr>
        <w:br w:type="page"/>
      </w:r>
    </w:p>
    <w:p w14:paraId="28DD45EC" w14:textId="77777777" w:rsidR="005200BE" w:rsidRPr="009F7034" w:rsidRDefault="005200BE" w:rsidP="005200BE">
      <w:pPr>
        <w:pStyle w:val="Heading1"/>
      </w:pPr>
      <w:bookmarkStart w:id="133" w:name="_Toc443503869"/>
      <w:r w:rsidRPr="009F7034">
        <w:lastRenderedPageBreak/>
        <w:t>Appendix:  Bibliography and Additional Resources</w:t>
      </w:r>
      <w:bookmarkEnd w:id="133"/>
    </w:p>
    <w:p w14:paraId="4BD03A1D" w14:textId="77777777" w:rsidR="005200BE" w:rsidRPr="00AF4216" w:rsidRDefault="005200BE" w:rsidP="005200BE">
      <w:pPr>
        <w:rPr>
          <w:rFonts w:cs="Arial"/>
          <w:szCs w:val="24"/>
        </w:rPr>
      </w:pPr>
    </w:p>
    <w:p w14:paraId="0E523A0A" w14:textId="77777777" w:rsidR="005200BE" w:rsidRPr="007458C7" w:rsidRDefault="00A763A5" w:rsidP="00EF5772">
      <w:pPr>
        <w:pStyle w:val="ListParagraph"/>
        <w:numPr>
          <w:ilvl w:val="0"/>
          <w:numId w:val="20"/>
        </w:numPr>
        <w:rPr>
          <w:rFonts w:cs="Arial"/>
          <w:sz w:val="22"/>
          <w:szCs w:val="24"/>
        </w:rPr>
      </w:pPr>
      <w:r w:rsidRPr="007458C7">
        <w:rPr>
          <w:rFonts w:cs="Arial"/>
          <w:i/>
          <w:iCs/>
          <w:sz w:val="22"/>
          <w:szCs w:val="24"/>
        </w:rPr>
        <w:t xml:space="preserve">Death by Meeting: A Leadership Fable…About the </w:t>
      </w:r>
      <w:r w:rsidR="00A77D49" w:rsidRPr="007458C7">
        <w:rPr>
          <w:rFonts w:cs="Arial"/>
          <w:i/>
          <w:iCs/>
          <w:sz w:val="22"/>
          <w:szCs w:val="24"/>
        </w:rPr>
        <w:t>Most Painful Problem in Business</w:t>
      </w:r>
      <w:r w:rsidR="005200BE" w:rsidRPr="007458C7">
        <w:rPr>
          <w:rFonts w:cs="Arial"/>
          <w:iCs/>
          <w:sz w:val="22"/>
          <w:szCs w:val="24"/>
        </w:rPr>
        <w:t xml:space="preserve"> </w:t>
      </w:r>
      <w:r w:rsidR="005200BE" w:rsidRPr="007458C7">
        <w:rPr>
          <w:rFonts w:cs="Arial"/>
          <w:sz w:val="22"/>
          <w:szCs w:val="24"/>
        </w:rPr>
        <w:t>(</w:t>
      </w:r>
      <w:r w:rsidR="00A77D49" w:rsidRPr="007458C7">
        <w:rPr>
          <w:rFonts w:cs="Arial"/>
          <w:sz w:val="22"/>
          <w:szCs w:val="24"/>
        </w:rPr>
        <w:t>Patrick Lencioni</w:t>
      </w:r>
      <w:r w:rsidR="005200BE" w:rsidRPr="007458C7">
        <w:rPr>
          <w:rFonts w:cs="Arial"/>
          <w:sz w:val="22"/>
          <w:szCs w:val="24"/>
        </w:rPr>
        <w:t>)</w:t>
      </w:r>
    </w:p>
    <w:p w14:paraId="03893A66" w14:textId="77777777" w:rsidR="00A77D49" w:rsidRPr="007458C7" w:rsidRDefault="00A77D49" w:rsidP="00EF5772">
      <w:pPr>
        <w:pStyle w:val="ListParagraph"/>
        <w:numPr>
          <w:ilvl w:val="0"/>
          <w:numId w:val="20"/>
        </w:numPr>
        <w:rPr>
          <w:rFonts w:cs="Arial"/>
          <w:sz w:val="22"/>
          <w:szCs w:val="24"/>
        </w:rPr>
      </w:pPr>
      <w:r w:rsidRPr="007458C7">
        <w:rPr>
          <w:rFonts w:cs="Arial"/>
          <w:i/>
          <w:iCs/>
          <w:sz w:val="22"/>
          <w:szCs w:val="24"/>
        </w:rPr>
        <w:t>“</w:t>
      </w:r>
      <w:r w:rsidRPr="007458C7">
        <w:rPr>
          <w:rFonts w:cs="Arial"/>
          <w:iCs/>
          <w:sz w:val="22"/>
          <w:szCs w:val="24"/>
        </w:rPr>
        <w:t xml:space="preserve">Half of All Meetings Are Unproductive. Is There a Fix?” (Marketplace, Nancy Kohen) </w:t>
      </w:r>
    </w:p>
    <w:p w14:paraId="42920756" w14:textId="77777777" w:rsidR="005200BE" w:rsidRPr="007458C7" w:rsidRDefault="00A77D49" w:rsidP="00EF5772">
      <w:pPr>
        <w:pStyle w:val="ListParagraph"/>
        <w:numPr>
          <w:ilvl w:val="0"/>
          <w:numId w:val="20"/>
        </w:numPr>
        <w:rPr>
          <w:rFonts w:cs="Arial"/>
          <w:sz w:val="22"/>
          <w:szCs w:val="24"/>
        </w:rPr>
      </w:pPr>
      <w:r w:rsidRPr="007458C7">
        <w:rPr>
          <w:rFonts w:cs="Arial"/>
          <w:i/>
          <w:iCs/>
          <w:sz w:val="22"/>
          <w:szCs w:val="24"/>
        </w:rPr>
        <w:t>Let’s Stop Meeting Like This</w:t>
      </w:r>
      <w:r w:rsidR="005200BE" w:rsidRPr="007458C7">
        <w:rPr>
          <w:rFonts w:cs="Arial"/>
          <w:i/>
          <w:iCs/>
          <w:sz w:val="22"/>
          <w:szCs w:val="24"/>
        </w:rPr>
        <w:t xml:space="preserve">:  </w:t>
      </w:r>
      <w:r w:rsidRPr="007458C7">
        <w:rPr>
          <w:rFonts w:cs="Arial"/>
          <w:i/>
          <w:iCs/>
          <w:sz w:val="22"/>
          <w:szCs w:val="24"/>
        </w:rPr>
        <w:t>Tools to Save Time and Get More Done</w:t>
      </w:r>
      <w:r w:rsidR="005200BE" w:rsidRPr="007458C7">
        <w:rPr>
          <w:rFonts w:cs="Arial"/>
          <w:sz w:val="22"/>
          <w:szCs w:val="24"/>
        </w:rPr>
        <w:t>(</w:t>
      </w:r>
      <w:r w:rsidRPr="007458C7">
        <w:rPr>
          <w:rFonts w:cs="Arial"/>
          <w:sz w:val="22"/>
          <w:szCs w:val="24"/>
        </w:rPr>
        <w:t>Emily and Dick Axelrod</w:t>
      </w:r>
      <w:r w:rsidR="005200BE" w:rsidRPr="007458C7">
        <w:rPr>
          <w:rFonts w:cs="Arial"/>
          <w:sz w:val="22"/>
          <w:szCs w:val="24"/>
        </w:rPr>
        <w:t>)</w:t>
      </w:r>
    </w:p>
    <w:p w14:paraId="7730557E" w14:textId="77777777" w:rsidR="005200BE" w:rsidRPr="007458C7" w:rsidRDefault="005200BE" w:rsidP="005200BE">
      <w:pPr>
        <w:rPr>
          <w:rFonts w:cs="Arial"/>
          <w:sz w:val="22"/>
          <w:szCs w:val="24"/>
        </w:rPr>
      </w:pPr>
    </w:p>
    <w:p w14:paraId="144CA828" w14:textId="77777777" w:rsidR="005200BE" w:rsidRPr="007458C7" w:rsidRDefault="005200BE" w:rsidP="005200BE">
      <w:pPr>
        <w:rPr>
          <w:rFonts w:cs="Arial"/>
          <w:sz w:val="22"/>
          <w:szCs w:val="24"/>
        </w:rPr>
      </w:pPr>
    </w:p>
    <w:p w14:paraId="5BDBB0DD" w14:textId="77777777" w:rsidR="005200BE" w:rsidRPr="007458C7" w:rsidRDefault="00B53D35" w:rsidP="005200BE">
      <w:pPr>
        <w:rPr>
          <w:rFonts w:cs="Arial"/>
          <w:sz w:val="22"/>
          <w:szCs w:val="24"/>
        </w:rPr>
      </w:pPr>
      <w:hyperlink r:id="rId17" w:history="1">
        <w:r w:rsidR="005200BE" w:rsidRPr="007458C7">
          <w:rPr>
            <w:rStyle w:val="Hyperlink"/>
            <w:rFonts w:cs="Arial"/>
            <w:sz w:val="22"/>
            <w:szCs w:val="24"/>
          </w:rPr>
          <w:t>Free Management Library</w:t>
        </w:r>
      </w:hyperlink>
    </w:p>
    <w:p w14:paraId="161D002E" w14:textId="77777777" w:rsidR="005200BE" w:rsidRPr="007458C7" w:rsidRDefault="005200BE" w:rsidP="005200BE">
      <w:pPr>
        <w:widowControl w:val="0"/>
        <w:autoSpaceDE w:val="0"/>
        <w:autoSpaceDN w:val="0"/>
        <w:adjustRightInd w:val="0"/>
        <w:spacing w:line="240" w:lineRule="auto"/>
        <w:rPr>
          <w:rFonts w:eastAsiaTheme="minorHAnsi" w:cs="Arial"/>
          <w:color w:val="3D3D3D"/>
          <w:sz w:val="22"/>
          <w:szCs w:val="24"/>
        </w:rPr>
      </w:pPr>
      <w:r w:rsidRPr="007458C7">
        <w:rPr>
          <w:rFonts w:eastAsiaTheme="minorHAnsi" w:cs="Arial"/>
          <w:color w:val="3D3D3D"/>
          <w:sz w:val="22"/>
          <w:szCs w:val="24"/>
        </w:rPr>
        <w:t>Provides free, easy-to-access, online articles.  Over the past 15 years, the Library has grown to be one of the world's largest well-organized collections of these types of articles and resources.</w:t>
      </w:r>
    </w:p>
    <w:p w14:paraId="719C9BC8" w14:textId="77777777" w:rsidR="005200BE" w:rsidRPr="007458C7" w:rsidRDefault="005200BE" w:rsidP="005200BE">
      <w:pPr>
        <w:rPr>
          <w:rFonts w:cs="Arial"/>
          <w:sz w:val="22"/>
          <w:szCs w:val="24"/>
        </w:rPr>
      </w:pPr>
    </w:p>
    <w:p w14:paraId="201134E7" w14:textId="77777777" w:rsidR="005200BE" w:rsidRPr="007458C7" w:rsidRDefault="00B53D35" w:rsidP="005200BE">
      <w:pPr>
        <w:rPr>
          <w:rFonts w:cs="Arial"/>
          <w:sz w:val="22"/>
          <w:szCs w:val="24"/>
        </w:rPr>
      </w:pPr>
      <w:hyperlink r:id="rId18" w:history="1">
        <w:r w:rsidR="00A77D49" w:rsidRPr="007458C7">
          <w:rPr>
            <w:rStyle w:val="Hyperlink"/>
            <w:rFonts w:cs="Arial"/>
            <w:sz w:val="22"/>
            <w:szCs w:val="24"/>
          </w:rPr>
          <w:t>AxelrodGroup</w:t>
        </w:r>
        <w:r w:rsidR="005200BE" w:rsidRPr="007458C7">
          <w:rPr>
            <w:rStyle w:val="Hyperlink"/>
            <w:rFonts w:cs="Arial"/>
            <w:sz w:val="22"/>
            <w:szCs w:val="24"/>
          </w:rPr>
          <w:t>.com</w:t>
        </w:r>
      </w:hyperlink>
    </w:p>
    <w:p w14:paraId="4F275576" w14:textId="77777777" w:rsidR="005200BE" w:rsidRPr="007458C7" w:rsidRDefault="005200BE" w:rsidP="005200BE">
      <w:pPr>
        <w:rPr>
          <w:rFonts w:cs="Arial"/>
          <w:sz w:val="22"/>
          <w:szCs w:val="24"/>
        </w:rPr>
      </w:pPr>
      <w:r w:rsidRPr="007458C7">
        <w:rPr>
          <w:rFonts w:cs="Arial"/>
          <w:sz w:val="22"/>
          <w:szCs w:val="24"/>
        </w:rPr>
        <w:t xml:space="preserve">Research, articles, blogs and insights from </w:t>
      </w:r>
      <w:r w:rsidR="00A77D49" w:rsidRPr="007458C7">
        <w:rPr>
          <w:rFonts w:cs="Arial"/>
          <w:sz w:val="22"/>
          <w:szCs w:val="24"/>
        </w:rPr>
        <w:t>authors</w:t>
      </w:r>
      <w:r w:rsidRPr="007458C7">
        <w:rPr>
          <w:rFonts w:cs="Arial"/>
          <w:sz w:val="22"/>
          <w:szCs w:val="24"/>
        </w:rPr>
        <w:t xml:space="preserve">, </w:t>
      </w:r>
      <w:r w:rsidR="00A77D49" w:rsidRPr="007458C7">
        <w:rPr>
          <w:rFonts w:cs="Arial"/>
          <w:sz w:val="22"/>
          <w:szCs w:val="24"/>
        </w:rPr>
        <w:t>Emily and Dick Axelrod</w:t>
      </w:r>
    </w:p>
    <w:p w14:paraId="33067E03" w14:textId="77777777" w:rsidR="005200BE" w:rsidRPr="007458C7" w:rsidRDefault="005200BE" w:rsidP="005200BE">
      <w:pPr>
        <w:rPr>
          <w:rFonts w:cs="Arial"/>
          <w:sz w:val="22"/>
          <w:szCs w:val="24"/>
        </w:rPr>
      </w:pPr>
    </w:p>
    <w:p w14:paraId="1B1D1362" w14:textId="77777777" w:rsidR="005200BE" w:rsidRPr="007458C7" w:rsidRDefault="00B53D35" w:rsidP="005200BE">
      <w:pPr>
        <w:rPr>
          <w:rFonts w:cs="Arial"/>
          <w:sz w:val="22"/>
          <w:szCs w:val="24"/>
        </w:rPr>
      </w:pPr>
      <w:hyperlink r:id="rId19" w:history="1">
        <w:r w:rsidR="00A77D49" w:rsidRPr="007458C7">
          <w:rPr>
            <w:rStyle w:val="Hyperlink"/>
            <w:rFonts w:cs="Arial"/>
            <w:sz w:val="22"/>
          </w:rPr>
          <w:t>TableGroup</w:t>
        </w:r>
        <w:r w:rsidR="005200BE" w:rsidRPr="007458C7">
          <w:rPr>
            <w:rStyle w:val="Hyperlink"/>
            <w:rFonts w:cs="Arial"/>
            <w:sz w:val="22"/>
            <w:szCs w:val="24"/>
          </w:rPr>
          <w:t>.com</w:t>
        </w:r>
      </w:hyperlink>
      <w:r w:rsidR="005200BE" w:rsidRPr="007458C7">
        <w:rPr>
          <w:rFonts w:cs="Arial"/>
          <w:sz w:val="22"/>
          <w:szCs w:val="24"/>
        </w:rPr>
        <w:br/>
        <w:t xml:space="preserve">Resources for </w:t>
      </w:r>
      <w:r w:rsidR="00EF5772" w:rsidRPr="007458C7">
        <w:rPr>
          <w:rFonts w:cs="Arial"/>
          <w:sz w:val="22"/>
          <w:szCs w:val="24"/>
        </w:rPr>
        <w:t>team building, leadership, and employee engagement</w:t>
      </w:r>
      <w:r w:rsidR="005200BE" w:rsidRPr="007458C7">
        <w:rPr>
          <w:rFonts w:cs="Arial"/>
          <w:sz w:val="22"/>
          <w:szCs w:val="24"/>
        </w:rPr>
        <w:t>.</w:t>
      </w:r>
    </w:p>
    <w:p w14:paraId="457D455B" w14:textId="77777777" w:rsidR="005200BE" w:rsidRPr="007458C7" w:rsidRDefault="005200BE" w:rsidP="005200BE">
      <w:pPr>
        <w:rPr>
          <w:rFonts w:cs="Arial"/>
          <w:sz w:val="22"/>
          <w:szCs w:val="24"/>
        </w:rPr>
      </w:pPr>
    </w:p>
    <w:p w14:paraId="71DA9B15" w14:textId="77777777" w:rsidR="005200BE" w:rsidRPr="007458C7" w:rsidRDefault="00B53D35" w:rsidP="005200BE">
      <w:pPr>
        <w:rPr>
          <w:rFonts w:cs="Arial"/>
          <w:sz w:val="22"/>
          <w:szCs w:val="24"/>
        </w:rPr>
      </w:pPr>
      <w:hyperlink r:id="rId20" w:history="1">
        <w:r w:rsidR="005200BE" w:rsidRPr="007458C7">
          <w:rPr>
            <w:rStyle w:val="Hyperlink"/>
            <w:rFonts w:cs="Arial"/>
            <w:sz w:val="22"/>
            <w:szCs w:val="24"/>
          </w:rPr>
          <w:t xml:space="preserve">Manager-tools.com </w:t>
        </w:r>
      </w:hyperlink>
      <w:r w:rsidR="005200BE" w:rsidRPr="007458C7">
        <w:rPr>
          <w:rFonts w:cs="Arial"/>
          <w:sz w:val="22"/>
          <w:szCs w:val="24"/>
        </w:rPr>
        <w:t xml:space="preserve"> </w:t>
      </w:r>
      <w:r w:rsidR="005200BE" w:rsidRPr="007458C7">
        <w:rPr>
          <w:rFonts w:cs="Arial"/>
          <w:sz w:val="22"/>
          <w:szCs w:val="24"/>
        </w:rPr>
        <w:br/>
        <w:t>An online resource that provides podcasts, templates and tools for manager development.</w:t>
      </w:r>
    </w:p>
    <w:p w14:paraId="6A7C6B77" w14:textId="77777777" w:rsidR="005C7141" w:rsidRPr="007458C7" w:rsidRDefault="005C7141">
      <w:pPr>
        <w:rPr>
          <w:rFonts w:cs="Arial"/>
          <w:b/>
          <w:bCs/>
          <w:sz w:val="20"/>
        </w:rPr>
      </w:pPr>
    </w:p>
    <w:p w14:paraId="4233915E" w14:textId="77777777" w:rsidR="005C7141" w:rsidRPr="007458C7" w:rsidRDefault="00B53D35" w:rsidP="005C7141">
      <w:pPr>
        <w:rPr>
          <w:rFonts w:cs="Arial"/>
          <w:i/>
          <w:color w:val="FF0000"/>
          <w:sz w:val="22"/>
          <w:szCs w:val="24"/>
        </w:rPr>
      </w:pPr>
      <w:hyperlink r:id="rId21" w:history="1">
        <w:r w:rsidR="00A763A5" w:rsidRPr="007458C7">
          <w:rPr>
            <w:rStyle w:val="Hyperlink"/>
            <w:rFonts w:cs="Arial"/>
            <w:sz w:val="22"/>
            <w:szCs w:val="24"/>
          </w:rPr>
          <w:t>The</w:t>
        </w:r>
      </w:hyperlink>
      <w:r w:rsidR="00A763A5" w:rsidRPr="007458C7">
        <w:rPr>
          <w:rStyle w:val="Hyperlink"/>
          <w:rFonts w:cs="Arial"/>
          <w:sz w:val="22"/>
          <w:szCs w:val="24"/>
        </w:rPr>
        <w:t xml:space="preserve"> Art and Science of a 1:1</w:t>
      </w:r>
      <w:r w:rsidR="001C7A9C" w:rsidRPr="007458C7">
        <w:rPr>
          <w:rFonts w:cs="Arial"/>
          <w:sz w:val="22"/>
          <w:szCs w:val="24"/>
        </w:rPr>
        <w:t xml:space="preserve"> </w:t>
      </w:r>
      <w:r w:rsidR="001C7A9C" w:rsidRPr="007458C7">
        <w:rPr>
          <w:rFonts w:cs="Arial"/>
          <w:i/>
          <w:color w:val="FF0000"/>
          <w:sz w:val="22"/>
          <w:szCs w:val="24"/>
        </w:rPr>
        <w:t xml:space="preserve">at </w:t>
      </w:r>
      <w:proofErr w:type="spellStart"/>
      <w:r w:rsidR="001C7A9C" w:rsidRPr="007458C7">
        <w:rPr>
          <w:rFonts w:cs="Arial"/>
          <w:i/>
          <w:color w:val="FF0000"/>
          <w:sz w:val="22"/>
          <w:szCs w:val="24"/>
        </w:rPr>
        <w:t>ComEd</w:t>
      </w:r>
      <w:proofErr w:type="spellEnd"/>
      <w:r w:rsidR="001C7A9C" w:rsidRPr="007458C7">
        <w:rPr>
          <w:rFonts w:cs="Arial"/>
          <w:i/>
          <w:color w:val="FF0000"/>
          <w:sz w:val="22"/>
          <w:szCs w:val="24"/>
        </w:rPr>
        <w:t xml:space="preserve"> </w:t>
      </w:r>
    </w:p>
    <w:p w14:paraId="4F5C9485" w14:textId="77777777" w:rsidR="005C7141" w:rsidRPr="007458C7" w:rsidRDefault="001C7A9C" w:rsidP="005C7141">
      <w:pPr>
        <w:rPr>
          <w:rFonts w:cs="Arial"/>
          <w:sz w:val="20"/>
        </w:rPr>
      </w:pPr>
      <w:r w:rsidRPr="007458C7">
        <w:rPr>
          <w:rFonts w:cs="Arial"/>
          <w:sz w:val="22"/>
          <w:szCs w:val="24"/>
        </w:rPr>
        <w:t xml:space="preserve">This </w:t>
      </w:r>
      <w:r w:rsidR="00A763A5" w:rsidRPr="007458C7">
        <w:rPr>
          <w:rFonts w:cs="Arial"/>
          <w:sz w:val="22"/>
          <w:szCs w:val="24"/>
        </w:rPr>
        <w:t xml:space="preserve">two-hour </w:t>
      </w:r>
      <w:r w:rsidRPr="007458C7">
        <w:rPr>
          <w:rFonts w:cs="Arial"/>
          <w:sz w:val="22"/>
          <w:szCs w:val="24"/>
        </w:rPr>
        <w:t xml:space="preserve">workshop gives managers and supervisors tools to become skillful and effective communicators and coaches with their direct reports, colleagues and bosses.  </w:t>
      </w:r>
      <w:r w:rsidR="00A763A5" w:rsidRPr="007458C7">
        <w:rPr>
          <w:rFonts w:cs="Arial"/>
          <w:sz w:val="22"/>
          <w:szCs w:val="24"/>
        </w:rPr>
        <w:t>The workshop reviews best practices and tools for conducting a 1:1 meeting for employee development</w:t>
      </w:r>
      <w:r w:rsidRPr="007458C7">
        <w:rPr>
          <w:rFonts w:cs="Arial"/>
          <w:sz w:val="22"/>
          <w:szCs w:val="24"/>
        </w:rPr>
        <w:t>.</w:t>
      </w:r>
    </w:p>
    <w:p w14:paraId="2DBA9632" w14:textId="77777777" w:rsidR="005C7141" w:rsidRPr="007458C7" w:rsidRDefault="005C7141" w:rsidP="005C7141">
      <w:pPr>
        <w:rPr>
          <w:rFonts w:cs="Arial"/>
          <w:sz w:val="20"/>
        </w:rPr>
      </w:pPr>
    </w:p>
    <w:p w14:paraId="6A20DADF" w14:textId="77777777" w:rsidR="005C7141" w:rsidRPr="007458C7" w:rsidRDefault="005C7141" w:rsidP="005C7141">
      <w:pPr>
        <w:rPr>
          <w:rFonts w:cs="Arial"/>
          <w:sz w:val="20"/>
        </w:rPr>
      </w:pPr>
    </w:p>
    <w:p w14:paraId="09798DA2" w14:textId="77777777" w:rsidR="005C7141" w:rsidRPr="007458C7" w:rsidRDefault="005C7141" w:rsidP="005C7141">
      <w:pPr>
        <w:rPr>
          <w:rFonts w:cs="Arial"/>
          <w:sz w:val="20"/>
        </w:rPr>
      </w:pPr>
    </w:p>
    <w:p w14:paraId="173B338E" w14:textId="77777777" w:rsidR="005C7141" w:rsidRPr="007458C7" w:rsidRDefault="005C7141" w:rsidP="005C7141">
      <w:pPr>
        <w:rPr>
          <w:rFonts w:cs="Arial"/>
          <w:sz w:val="20"/>
        </w:rPr>
      </w:pPr>
    </w:p>
    <w:p w14:paraId="55358ECC" w14:textId="77777777" w:rsidR="005C7141" w:rsidRPr="007458C7" w:rsidRDefault="005C7141" w:rsidP="005C7141">
      <w:pPr>
        <w:rPr>
          <w:rFonts w:cs="Arial"/>
          <w:sz w:val="20"/>
        </w:rPr>
      </w:pPr>
    </w:p>
    <w:p w14:paraId="02B41B81" w14:textId="77777777" w:rsidR="00B53E44" w:rsidRPr="009F7034" w:rsidRDefault="005C7141" w:rsidP="005C7141">
      <w:pPr>
        <w:tabs>
          <w:tab w:val="left" w:pos="9340"/>
        </w:tabs>
        <w:rPr>
          <w:rFonts w:cs="Arial"/>
          <w:sz w:val="22"/>
        </w:rPr>
      </w:pPr>
      <w:r w:rsidRPr="009F7034">
        <w:rPr>
          <w:rFonts w:cs="Arial"/>
          <w:sz w:val="22"/>
        </w:rPr>
        <w:tab/>
      </w:r>
    </w:p>
    <w:sectPr w:rsidR="00B53E44" w:rsidRPr="009F7034" w:rsidSect="00F547EE">
      <w:footerReference w:type="even" r:id="rId22"/>
      <w:footerReference w:type="default" r:id="rId23"/>
      <w:type w:val="continuous"/>
      <w:pgSz w:w="12240" w:h="15840"/>
      <w:pgMar w:top="1008" w:right="1008" w:bottom="1008" w:left="1008"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Mary McGuinness" w:date="2016-02-15T16:40:00Z" w:initials="MM">
    <w:p w14:paraId="6ECE8EDC" w14:textId="77777777" w:rsidR="00B53D35" w:rsidRDefault="00B53D35">
      <w:pPr>
        <w:pStyle w:val="CommentText"/>
      </w:pPr>
      <w:r>
        <w:rPr>
          <w:rStyle w:val="CommentReference"/>
        </w:rPr>
        <w:annotationRef/>
      </w:r>
      <w:r>
        <w:t>Make this into a model using smart art…</w:t>
      </w:r>
    </w:p>
  </w:comment>
  <w:comment w:id="52" w:author="Mary McGuinness" w:date="2016-02-15T16:14:00Z" w:initials="MM">
    <w:p w14:paraId="44E8E765" w14:textId="77777777" w:rsidR="00B53D35" w:rsidRDefault="00B53D35">
      <w:pPr>
        <w:pStyle w:val="CommentText"/>
      </w:pPr>
      <w:r>
        <w:rPr>
          <w:rStyle w:val="CommentReference"/>
        </w:rPr>
        <w:annotationRef/>
      </w:r>
      <w:r>
        <w:t>Add another box and turn this into activity for the group to identify the types of meetings that fit these descriptions?</w:t>
      </w:r>
    </w:p>
  </w:comment>
  <w:comment w:id="54" w:author="Mary McGuinness" w:date="2016-02-15T16:12:00Z" w:initials="MM">
    <w:p w14:paraId="3601EF53" w14:textId="77777777" w:rsidR="00B53D35" w:rsidRDefault="00B53D35">
      <w:pPr>
        <w:pStyle w:val="CommentText"/>
      </w:pPr>
      <w:r>
        <w:rPr>
          <w:rStyle w:val="CommentReference"/>
        </w:rPr>
        <w:annotationRef/>
      </w:r>
      <w:r>
        <w:t>Seems long, 5 – 15?</w:t>
      </w:r>
    </w:p>
  </w:comment>
  <w:comment w:id="60" w:author="Mary McGuinness" w:date="2016-02-15T16:15:00Z" w:initials="MM">
    <w:p w14:paraId="5855C348" w14:textId="77777777" w:rsidR="00B53D35" w:rsidRDefault="00B53D35">
      <w:pPr>
        <w:pStyle w:val="CommentText"/>
      </w:pPr>
      <w:r>
        <w:rPr>
          <w:rStyle w:val="CommentReference"/>
        </w:rPr>
        <w:annotationRef/>
      </w:r>
      <w:r>
        <w:t>Are there other goals here re:  engagement?</w:t>
      </w:r>
    </w:p>
  </w:comment>
  <w:comment w:id="61" w:author="New-Cater,Victoria" w:date="2016-02-17T12:35:00Z" w:initials="N">
    <w:p w14:paraId="4D136BDF" w14:textId="0D58F55C" w:rsidR="00B53D35" w:rsidRDefault="00B53D35">
      <w:pPr>
        <w:pStyle w:val="CommentText"/>
      </w:pPr>
      <w:r>
        <w:rPr>
          <w:rStyle w:val="CommentReference"/>
        </w:rPr>
        <w:annotationRef/>
      </w:r>
      <w:r>
        <w:t>I think the point here is to not go offsite and only do golf outings</w:t>
      </w:r>
    </w:p>
    <w:p w14:paraId="0A8E3A23" w14:textId="77777777" w:rsidR="00B53D35" w:rsidRDefault="00B53D35">
      <w:pPr>
        <w:pStyle w:val="CommentText"/>
      </w:pPr>
    </w:p>
  </w:comment>
  <w:comment w:id="110" w:author="New-Cater,Victoria" w:date="2016-02-17T20:24:00Z" w:initials="N">
    <w:p w14:paraId="1766F2AB" w14:textId="16F6E739" w:rsidR="00B53D35" w:rsidRDefault="00B53D35">
      <w:pPr>
        <w:pStyle w:val="CommentText"/>
      </w:pPr>
      <w:r>
        <w:rPr>
          <w:rStyle w:val="CommentReference"/>
        </w:rPr>
        <w:annotationRef/>
      </w:r>
      <w:r>
        <w:t>I do like the idea of letting them have a show and tell moment!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CE8EDC" w15:done="0"/>
  <w15:commentEx w15:paraId="44E8E765" w15:done="0"/>
  <w15:commentEx w15:paraId="3601EF53" w15:done="0"/>
  <w15:commentEx w15:paraId="5855C348" w15:done="0"/>
  <w15:commentEx w15:paraId="0A8E3A23" w15:paraIdParent="5855C348" w15:done="0"/>
  <w15:commentEx w15:paraId="1766F2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C777E" w14:textId="77777777" w:rsidR="00B53D35" w:rsidRDefault="00B53D35" w:rsidP="000A1F70">
      <w:pPr>
        <w:spacing w:line="240" w:lineRule="auto"/>
      </w:pPr>
      <w:r>
        <w:separator/>
      </w:r>
    </w:p>
  </w:endnote>
  <w:endnote w:type="continuationSeparator" w:id="0">
    <w:p w14:paraId="1D6D4DFF" w14:textId="77777777" w:rsidR="00B53D35" w:rsidRDefault="00B53D35" w:rsidP="000A1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C9C10" w14:textId="77777777" w:rsidR="00B53D35" w:rsidRDefault="00B53D35"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8BE8C4" w14:textId="77777777" w:rsidR="00B53D35" w:rsidRDefault="00B53D35" w:rsidP="00BA66B2">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26D8C5B" w14:textId="77777777" w:rsidR="00B53D35" w:rsidRDefault="00B53D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7314" w14:textId="77777777" w:rsidR="00B53D35" w:rsidRDefault="00B53D35"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A2C">
      <w:rPr>
        <w:rStyle w:val="PageNumber"/>
        <w:noProof/>
      </w:rPr>
      <w:t>19</w:t>
    </w:r>
    <w:r>
      <w:rPr>
        <w:rStyle w:val="PageNumber"/>
      </w:rPr>
      <w:fldChar w:fldCharType="end"/>
    </w:r>
  </w:p>
  <w:p w14:paraId="71388760" w14:textId="77777777" w:rsidR="00B53D35" w:rsidRPr="00BA66B2" w:rsidRDefault="00B53D35" w:rsidP="00C83F85">
    <w:pPr>
      <w:pStyle w:val="Footer"/>
      <w:tabs>
        <w:tab w:val="clear" w:pos="4680"/>
        <w:tab w:val="center" w:pos="4140"/>
      </w:tabs>
      <w:ind w:right="360"/>
      <w:jc w:val="right"/>
      <w:rPr>
        <w:sz w:val="20"/>
        <w:szCs w:val="20"/>
      </w:rPr>
    </w:pPr>
    <w:r>
      <w:rPr>
        <w:sz w:val="20"/>
        <w:szCs w:val="20"/>
      </w:rPr>
      <w:t>Rock Star Meetings Updated February 14,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DF0C3" w14:textId="77777777" w:rsidR="00B53D35" w:rsidRDefault="00B53D35" w:rsidP="000A1F70">
      <w:pPr>
        <w:spacing w:line="240" w:lineRule="auto"/>
      </w:pPr>
      <w:r>
        <w:separator/>
      </w:r>
    </w:p>
  </w:footnote>
  <w:footnote w:type="continuationSeparator" w:id="0">
    <w:p w14:paraId="5618629E" w14:textId="77777777" w:rsidR="00B53D35" w:rsidRDefault="00B53D35" w:rsidP="000A1F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B0CB7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A3883CE"/>
    <w:lvl w:ilvl="0">
      <w:start w:val="1"/>
      <w:numFmt w:val="decimal"/>
      <w:pStyle w:val="ListNumber"/>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34D5B"/>
    <w:multiLevelType w:val="hybridMultilevel"/>
    <w:tmpl w:val="E08CD892"/>
    <w:lvl w:ilvl="0" w:tplc="AC9449D2">
      <w:numFmt w:val="bullet"/>
      <w:lvlText w:val="-"/>
      <w:lvlJc w:val="left"/>
      <w:pPr>
        <w:ind w:left="360" w:hanging="360"/>
      </w:pPr>
      <w:rPr>
        <w:rFonts w:ascii="Arial" w:eastAsia="Calibri"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17C24B9"/>
    <w:multiLevelType w:val="hybridMultilevel"/>
    <w:tmpl w:val="FC0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C42E66"/>
    <w:multiLevelType w:val="hybridMultilevel"/>
    <w:tmpl w:val="31BECA76"/>
    <w:lvl w:ilvl="0" w:tplc="0394A81E">
      <w:start w:val="1"/>
      <w:numFmt w:val="bullet"/>
      <w:lvlText w:val="•"/>
      <w:lvlJc w:val="left"/>
      <w:pPr>
        <w:tabs>
          <w:tab w:val="num" w:pos="720"/>
        </w:tabs>
        <w:ind w:left="720" w:hanging="360"/>
      </w:pPr>
      <w:rPr>
        <w:rFonts w:ascii="Arial" w:hAnsi="Arial" w:hint="default"/>
      </w:rPr>
    </w:lvl>
    <w:lvl w:ilvl="1" w:tplc="040A40BE" w:tentative="1">
      <w:start w:val="1"/>
      <w:numFmt w:val="bullet"/>
      <w:lvlText w:val="•"/>
      <w:lvlJc w:val="left"/>
      <w:pPr>
        <w:tabs>
          <w:tab w:val="num" w:pos="1440"/>
        </w:tabs>
        <w:ind w:left="1440" w:hanging="360"/>
      </w:pPr>
      <w:rPr>
        <w:rFonts w:ascii="Arial" w:hAnsi="Arial" w:hint="default"/>
      </w:rPr>
    </w:lvl>
    <w:lvl w:ilvl="2" w:tplc="1BFCD5E0" w:tentative="1">
      <w:start w:val="1"/>
      <w:numFmt w:val="bullet"/>
      <w:lvlText w:val="•"/>
      <w:lvlJc w:val="left"/>
      <w:pPr>
        <w:tabs>
          <w:tab w:val="num" w:pos="2160"/>
        </w:tabs>
        <w:ind w:left="2160" w:hanging="360"/>
      </w:pPr>
      <w:rPr>
        <w:rFonts w:ascii="Arial" w:hAnsi="Arial" w:hint="default"/>
      </w:rPr>
    </w:lvl>
    <w:lvl w:ilvl="3" w:tplc="9AC86836" w:tentative="1">
      <w:start w:val="1"/>
      <w:numFmt w:val="bullet"/>
      <w:lvlText w:val="•"/>
      <w:lvlJc w:val="left"/>
      <w:pPr>
        <w:tabs>
          <w:tab w:val="num" w:pos="2880"/>
        </w:tabs>
        <w:ind w:left="2880" w:hanging="360"/>
      </w:pPr>
      <w:rPr>
        <w:rFonts w:ascii="Arial" w:hAnsi="Arial" w:hint="default"/>
      </w:rPr>
    </w:lvl>
    <w:lvl w:ilvl="4" w:tplc="43407B74" w:tentative="1">
      <w:start w:val="1"/>
      <w:numFmt w:val="bullet"/>
      <w:lvlText w:val="•"/>
      <w:lvlJc w:val="left"/>
      <w:pPr>
        <w:tabs>
          <w:tab w:val="num" w:pos="3600"/>
        </w:tabs>
        <w:ind w:left="3600" w:hanging="360"/>
      </w:pPr>
      <w:rPr>
        <w:rFonts w:ascii="Arial" w:hAnsi="Arial" w:hint="default"/>
      </w:rPr>
    </w:lvl>
    <w:lvl w:ilvl="5" w:tplc="7B3C0EBC" w:tentative="1">
      <w:start w:val="1"/>
      <w:numFmt w:val="bullet"/>
      <w:lvlText w:val="•"/>
      <w:lvlJc w:val="left"/>
      <w:pPr>
        <w:tabs>
          <w:tab w:val="num" w:pos="4320"/>
        </w:tabs>
        <w:ind w:left="4320" w:hanging="360"/>
      </w:pPr>
      <w:rPr>
        <w:rFonts w:ascii="Arial" w:hAnsi="Arial" w:hint="default"/>
      </w:rPr>
    </w:lvl>
    <w:lvl w:ilvl="6" w:tplc="C554C312" w:tentative="1">
      <w:start w:val="1"/>
      <w:numFmt w:val="bullet"/>
      <w:lvlText w:val="•"/>
      <w:lvlJc w:val="left"/>
      <w:pPr>
        <w:tabs>
          <w:tab w:val="num" w:pos="5040"/>
        </w:tabs>
        <w:ind w:left="5040" w:hanging="360"/>
      </w:pPr>
      <w:rPr>
        <w:rFonts w:ascii="Arial" w:hAnsi="Arial" w:hint="default"/>
      </w:rPr>
    </w:lvl>
    <w:lvl w:ilvl="7" w:tplc="1278F342" w:tentative="1">
      <w:start w:val="1"/>
      <w:numFmt w:val="bullet"/>
      <w:lvlText w:val="•"/>
      <w:lvlJc w:val="left"/>
      <w:pPr>
        <w:tabs>
          <w:tab w:val="num" w:pos="5760"/>
        </w:tabs>
        <w:ind w:left="5760" w:hanging="360"/>
      </w:pPr>
      <w:rPr>
        <w:rFonts w:ascii="Arial" w:hAnsi="Arial" w:hint="default"/>
      </w:rPr>
    </w:lvl>
    <w:lvl w:ilvl="8" w:tplc="E63668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2D71A5"/>
    <w:multiLevelType w:val="hybridMultilevel"/>
    <w:tmpl w:val="50FC36FA"/>
    <w:lvl w:ilvl="0" w:tplc="8D428790">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72231"/>
    <w:multiLevelType w:val="hybridMultilevel"/>
    <w:tmpl w:val="FB5EFDC4"/>
    <w:lvl w:ilvl="0" w:tplc="34C23CA0">
      <w:start w:val="1"/>
      <w:numFmt w:val="lowerLetter"/>
      <w:pStyle w:val="OutlineIndenta"/>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9" w15:restartNumberingAfterBreak="0">
    <w:nsid w:val="11D724F2"/>
    <w:multiLevelType w:val="hybridMultilevel"/>
    <w:tmpl w:val="7F6E3216"/>
    <w:lvl w:ilvl="0" w:tplc="AB8CCB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2660287"/>
    <w:multiLevelType w:val="hybridMultilevel"/>
    <w:tmpl w:val="EF72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3A430E"/>
    <w:multiLevelType w:val="hybridMultilevel"/>
    <w:tmpl w:val="B8589598"/>
    <w:lvl w:ilvl="0" w:tplc="31562668">
      <w:start w:val="1"/>
      <w:numFmt w:val="bullet"/>
      <w:lvlText w:val="•"/>
      <w:lvlJc w:val="left"/>
      <w:pPr>
        <w:tabs>
          <w:tab w:val="num" w:pos="360"/>
        </w:tabs>
        <w:ind w:left="216" w:hanging="216"/>
      </w:pPr>
      <w:rPr>
        <w:rFonts w:ascii="Arial" w:hAnsi="Arial" w:hint="default"/>
      </w:rPr>
    </w:lvl>
    <w:lvl w:ilvl="1" w:tplc="68B8EE5E" w:tentative="1">
      <w:start w:val="1"/>
      <w:numFmt w:val="bullet"/>
      <w:lvlText w:val="•"/>
      <w:lvlJc w:val="left"/>
      <w:pPr>
        <w:tabs>
          <w:tab w:val="num" w:pos="1440"/>
        </w:tabs>
        <w:ind w:left="1440" w:hanging="360"/>
      </w:pPr>
      <w:rPr>
        <w:rFonts w:ascii="Arial" w:hAnsi="Arial" w:hint="default"/>
      </w:rPr>
    </w:lvl>
    <w:lvl w:ilvl="2" w:tplc="19C63F4A" w:tentative="1">
      <w:start w:val="1"/>
      <w:numFmt w:val="bullet"/>
      <w:lvlText w:val="•"/>
      <w:lvlJc w:val="left"/>
      <w:pPr>
        <w:tabs>
          <w:tab w:val="num" w:pos="2160"/>
        </w:tabs>
        <w:ind w:left="2160" w:hanging="360"/>
      </w:pPr>
      <w:rPr>
        <w:rFonts w:ascii="Arial" w:hAnsi="Arial" w:hint="default"/>
      </w:rPr>
    </w:lvl>
    <w:lvl w:ilvl="3" w:tplc="7F869B42" w:tentative="1">
      <w:start w:val="1"/>
      <w:numFmt w:val="bullet"/>
      <w:lvlText w:val="•"/>
      <w:lvlJc w:val="left"/>
      <w:pPr>
        <w:tabs>
          <w:tab w:val="num" w:pos="2880"/>
        </w:tabs>
        <w:ind w:left="2880" w:hanging="360"/>
      </w:pPr>
      <w:rPr>
        <w:rFonts w:ascii="Arial" w:hAnsi="Arial" w:hint="default"/>
      </w:rPr>
    </w:lvl>
    <w:lvl w:ilvl="4" w:tplc="D122AEC6" w:tentative="1">
      <w:start w:val="1"/>
      <w:numFmt w:val="bullet"/>
      <w:lvlText w:val="•"/>
      <w:lvlJc w:val="left"/>
      <w:pPr>
        <w:tabs>
          <w:tab w:val="num" w:pos="3600"/>
        </w:tabs>
        <w:ind w:left="3600" w:hanging="360"/>
      </w:pPr>
      <w:rPr>
        <w:rFonts w:ascii="Arial" w:hAnsi="Arial" w:hint="default"/>
      </w:rPr>
    </w:lvl>
    <w:lvl w:ilvl="5" w:tplc="8084BEEA" w:tentative="1">
      <w:start w:val="1"/>
      <w:numFmt w:val="bullet"/>
      <w:lvlText w:val="•"/>
      <w:lvlJc w:val="left"/>
      <w:pPr>
        <w:tabs>
          <w:tab w:val="num" w:pos="4320"/>
        </w:tabs>
        <w:ind w:left="4320" w:hanging="360"/>
      </w:pPr>
      <w:rPr>
        <w:rFonts w:ascii="Arial" w:hAnsi="Arial" w:hint="default"/>
      </w:rPr>
    </w:lvl>
    <w:lvl w:ilvl="6" w:tplc="B22CBB4E" w:tentative="1">
      <w:start w:val="1"/>
      <w:numFmt w:val="bullet"/>
      <w:lvlText w:val="•"/>
      <w:lvlJc w:val="left"/>
      <w:pPr>
        <w:tabs>
          <w:tab w:val="num" w:pos="5040"/>
        </w:tabs>
        <w:ind w:left="5040" w:hanging="360"/>
      </w:pPr>
      <w:rPr>
        <w:rFonts w:ascii="Arial" w:hAnsi="Arial" w:hint="default"/>
      </w:rPr>
    </w:lvl>
    <w:lvl w:ilvl="7" w:tplc="222C6EE2" w:tentative="1">
      <w:start w:val="1"/>
      <w:numFmt w:val="bullet"/>
      <w:lvlText w:val="•"/>
      <w:lvlJc w:val="left"/>
      <w:pPr>
        <w:tabs>
          <w:tab w:val="num" w:pos="5760"/>
        </w:tabs>
        <w:ind w:left="5760" w:hanging="360"/>
      </w:pPr>
      <w:rPr>
        <w:rFonts w:ascii="Arial" w:hAnsi="Arial" w:hint="default"/>
      </w:rPr>
    </w:lvl>
    <w:lvl w:ilvl="8" w:tplc="771292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456621C"/>
    <w:multiLevelType w:val="hybridMultilevel"/>
    <w:tmpl w:val="7B9206DE"/>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60149"/>
    <w:multiLevelType w:val="hybridMultilevel"/>
    <w:tmpl w:val="926CC3C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52E49"/>
    <w:multiLevelType w:val="hybridMultilevel"/>
    <w:tmpl w:val="D97044F8"/>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7F1AC1"/>
    <w:multiLevelType w:val="hybridMultilevel"/>
    <w:tmpl w:val="41640B8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286890"/>
    <w:multiLevelType w:val="hybridMultilevel"/>
    <w:tmpl w:val="0E8A39EA"/>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84841"/>
    <w:multiLevelType w:val="hybridMultilevel"/>
    <w:tmpl w:val="58D0C036"/>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54AA2"/>
    <w:multiLevelType w:val="hybridMultilevel"/>
    <w:tmpl w:val="0BDE9102"/>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C35DDB"/>
    <w:multiLevelType w:val="hybridMultilevel"/>
    <w:tmpl w:val="10DADBBE"/>
    <w:lvl w:ilvl="0" w:tplc="AEB8539E">
      <w:start w:val="1"/>
      <w:numFmt w:val="decimal"/>
      <w:pStyle w:val="LicenseList"/>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279A0A2B"/>
    <w:multiLevelType w:val="hybridMultilevel"/>
    <w:tmpl w:val="7B24947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F80D73"/>
    <w:multiLevelType w:val="hybridMultilevel"/>
    <w:tmpl w:val="29922954"/>
    <w:lvl w:ilvl="0" w:tplc="5776DEF6">
      <w:start w:val="1"/>
      <w:numFmt w:val="bullet"/>
      <w:lvlText w:val="•"/>
      <w:lvlJc w:val="left"/>
      <w:pPr>
        <w:tabs>
          <w:tab w:val="num" w:pos="432"/>
        </w:tabs>
        <w:ind w:left="288" w:hanging="216"/>
      </w:pPr>
      <w:rPr>
        <w:rFonts w:ascii="Arial" w:hAnsi="Arial" w:hint="default"/>
      </w:rPr>
    </w:lvl>
    <w:lvl w:ilvl="1" w:tplc="571C4AC6" w:tentative="1">
      <w:start w:val="1"/>
      <w:numFmt w:val="bullet"/>
      <w:lvlText w:val="•"/>
      <w:lvlJc w:val="left"/>
      <w:pPr>
        <w:tabs>
          <w:tab w:val="num" w:pos="1440"/>
        </w:tabs>
        <w:ind w:left="1440" w:hanging="360"/>
      </w:pPr>
      <w:rPr>
        <w:rFonts w:ascii="Arial" w:hAnsi="Arial" w:hint="default"/>
      </w:rPr>
    </w:lvl>
    <w:lvl w:ilvl="2" w:tplc="233ADA8E" w:tentative="1">
      <w:start w:val="1"/>
      <w:numFmt w:val="bullet"/>
      <w:lvlText w:val="•"/>
      <w:lvlJc w:val="left"/>
      <w:pPr>
        <w:tabs>
          <w:tab w:val="num" w:pos="2160"/>
        </w:tabs>
        <w:ind w:left="2160" w:hanging="360"/>
      </w:pPr>
      <w:rPr>
        <w:rFonts w:ascii="Arial" w:hAnsi="Arial" w:hint="default"/>
      </w:rPr>
    </w:lvl>
    <w:lvl w:ilvl="3" w:tplc="360E2686" w:tentative="1">
      <w:start w:val="1"/>
      <w:numFmt w:val="bullet"/>
      <w:lvlText w:val="•"/>
      <w:lvlJc w:val="left"/>
      <w:pPr>
        <w:tabs>
          <w:tab w:val="num" w:pos="2880"/>
        </w:tabs>
        <w:ind w:left="2880" w:hanging="360"/>
      </w:pPr>
      <w:rPr>
        <w:rFonts w:ascii="Arial" w:hAnsi="Arial" w:hint="default"/>
      </w:rPr>
    </w:lvl>
    <w:lvl w:ilvl="4" w:tplc="39C23A4A" w:tentative="1">
      <w:start w:val="1"/>
      <w:numFmt w:val="bullet"/>
      <w:lvlText w:val="•"/>
      <w:lvlJc w:val="left"/>
      <w:pPr>
        <w:tabs>
          <w:tab w:val="num" w:pos="3600"/>
        </w:tabs>
        <w:ind w:left="3600" w:hanging="360"/>
      </w:pPr>
      <w:rPr>
        <w:rFonts w:ascii="Arial" w:hAnsi="Arial" w:hint="default"/>
      </w:rPr>
    </w:lvl>
    <w:lvl w:ilvl="5" w:tplc="81308856" w:tentative="1">
      <w:start w:val="1"/>
      <w:numFmt w:val="bullet"/>
      <w:lvlText w:val="•"/>
      <w:lvlJc w:val="left"/>
      <w:pPr>
        <w:tabs>
          <w:tab w:val="num" w:pos="4320"/>
        </w:tabs>
        <w:ind w:left="4320" w:hanging="360"/>
      </w:pPr>
      <w:rPr>
        <w:rFonts w:ascii="Arial" w:hAnsi="Arial" w:hint="default"/>
      </w:rPr>
    </w:lvl>
    <w:lvl w:ilvl="6" w:tplc="D24AEBB6" w:tentative="1">
      <w:start w:val="1"/>
      <w:numFmt w:val="bullet"/>
      <w:lvlText w:val="•"/>
      <w:lvlJc w:val="left"/>
      <w:pPr>
        <w:tabs>
          <w:tab w:val="num" w:pos="5040"/>
        </w:tabs>
        <w:ind w:left="5040" w:hanging="360"/>
      </w:pPr>
      <w:rPr>
        <w:rFonts w:ascii="Arial" w:hAnsi="Arial" w:hint="default"/>
      </w:rPr>
    </w:lvl>
    <w:lvl w:ilvl="7" w:tplc="64DE3618" w:tentative="1">
      <w:start w:val="1"/>
      <w:numFmt w:val="bullet"/>
      <w:lvlText w:val="•"/>
      <w:lvlJc w:val="left"/>
      <w:pPr>
        <w:tabs>
          <w:tab w:val="num" w:pos="5760"/>
        </w:tabs>
        <w:ind w:left="5760" w:hanging="360"/>
      </w:pPr>
      <w:rPr>
        <w:rFonts w:ascii="Arial" w:hAnsi="Arial" w:hint="default"/>
      </w:rPr>
    </w:lvl>
    <w:lvl w:ilvl="8" w:tplc="AE2451D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AB0D13"/>
    <w:multiLevelType w:val="hybridMultilevel"/>
    <w:tmpl w:val="9E3CE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11266B"/>
    <w:multiLevelType w:val="hybridMultilevel"/>
    <w:tmpl w:val="37B8E818"/>
    <w:lvl w:ilvl="0" w:tplc="73062E10">
      <w:start w:val="1"/>
      <w:numFmt w:val="bullet"/>
      <w:lvlText w:val=""/>
      <w:lvlJc w:val="left"/>
      <w:pPr>
        <w:tabs>
          <w:tab w:val="num" w:pos="720"/>
        </w:tabs>
        <w:ind w:left="720" w:hanging="360"/>
      </w:pPr>
      <w:rPr>
        <w:rFonts w:ascii="Symbol" w:hAnsi="Symbol" w:hint="default"/>
      </w:rPr>
    </w:lvl>
    <w:lvl w:ilvl="1" w:tplc="D320ECBA">
      <w:start w:val="1"/>
      <w:numFmt w:val="bullet"/>
      <w:pStyle w:val="bulletlevel2"/>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100750"/>
    <w:multiLevelType w:val="hybridMultilevel"/>
    <w:tmpl w:val="78EEB00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02629"/>
    <w:multiLevelType w:val="hybridMultilevel"/>
    <w:tmpl w:val="7E422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D52DB"/>
    <w:multiLevelType w:val="hybridMultilevel"/>
    <w:tmpl w:val="D3FE4A12"/>
    <w:lvl w:ilvl="0" w:tplc="257C8006">
      <w:start w:val="1"/>
      <w:numFmt w:val="bullet"/>
      <w:lvlText w:val="-"/>
      <w:lvlJc w:val="left"/>
      <w:pPr>
        <w:tabs>
          <w:tab w:val="num" w:pos="720"/>
        </w:tabs>
        <w:ind w:left="720" w:hanging="360"/>
      </w:pPr>
      <w:rPr>
        <w:rFonts w:ascii="Times" w:hAnsi="Times" w:hint="default"/>
      </w:rPr>
    </w:lvl>
    <w:lvl w:ilvl="1" w:tplc="EFB218A8" w:tentative="1">
      <w:start w:val="1"/>
      <w:numFmt w:val="bullet"/>
      <w:lvlText w:val="-"/>
      <w:lvlJc w:val="left"/>
      <w:pPr>
        <w:tabs>
          <w:tab w:val="num" w:pos="1440"/>
        </w:tabs>
        <w:ind w:left="1440" w:hanging="360"/>
      </w:pPr>
      <w:rPr>
        <w:rFonts w:ascii="Times" w:hAnsi="Times" w:hint="default"/>
      </w:rPr>
    </w:lvl>
    <w:lvl w:ilvl="2" w:tplc="46300EC2" w:tentative="1">
      <w:start w:val="1"/>
      <w:numFmt w:val="bullet"/>
      <w:lvlText w:val="-"/>
      <w:lvlJc w:val="left"/>
      <w:pPr>
        <w:tabs>
          <w:tab w:val="num" w:pos="2160"/>
        </w:tabs>
        <w:ind w:left="2160" w:hanging="360"/>
      </w:pPr>
      <w:rPr>
        <w:rFonts w:ascii="Times" w:hAnsi="Times" w:hint="default"/>
      </w:rPr>
    </w:lvl>
    <w:lvl w:ilvl="3" w:tplc="8DCA1350" w:tentative="1">
      <w:start w:val="1"/>
      <w:numFmt w:val="bullet"/>
      <w:lvlText w:val="-"/>
      <w:lvlJc w:val="left"/>
      <w:pPr>
        <w:tabs>
          <w:tab w:val="num" w:pos="2880"/>
        </w:tabs>
        <w:ind w:left="2880" w:hanging="360"/>
      </w:pPr>
      <w:rPr>
        <w:rFonts w:ascii="Times" w:hAnsi="Times" w:hint="default"/>
      </w:rPr>
    </w:lvl>
    <w:lvl w:ilvl="4" w:tplc="30686A64" w:tentative="1">
      <w:start w:val="1"/>
      <w:numFmt w:val="bullet"/>
      <w:lvlText w:val="-"/>
      <w:lvlJc w:val="left"/>
      <w:pPr>
        <w:tabs>
          <w:tab w:val="num" w:pos="3600"/>
        </w:tabs>
        <w:ind w:left="3600" w:hanging="360"/>
      </w:pPr>
      <w:rPr>
        <w:rFonts w:ascii="Times" w:hAnsi="Times" w:hint="default"/>
      </w:rPr>
    </w:lvl>
    <w:lvl w:ilvl="5" w:tplc="2070D51A" w:tentative="1">
      <w:start w:val="1"/>
      <w:numFmt w:val="bullet"/>
      <w:lvlText w:val="-"/>
      <w:lvlJc w:val="left"/>
      <w:pPr>
        <w:tabs>
          <w:tab w:val="num" w:pos="4320"/>
        </w:tabs>
        <w:ind w:left="4320" w:hanging="360"/>
      </w:pPr>
      <w:rPr>
        <w:rFonts w:ascii="Times" w:hAnsi="Times" w:hint="default"/>
      </w:rPr>
    </w:lvl>
    <w:lvl w:ilvl="6" w:tplc="C9B47834" w:tentative="1">
      <w:start w:val="1"/>
      <w:numFmt w:val="bullet"/>
      <w:lvlText w:val="-"/>
      <w:lvlJc w:val="left"/>
      <w:pPr>
        <w:tabs>
          <w:tab w:val="num" w:pos="5040"/>
        </w:tabs>
        <w:ind w:left="5040" w:hanging="360"/>
      </w:pPr>
      <w:rPr>
        <w:rFonts w:ascii="Times" w:hAnsi="Times" w:hint="default"/>
      </w:rPr>
    </w:lvl>
    <w:lvl w:ilvl="7" w:tplc="0526FA5E" w:tentative="1">
      <w:start w:val="1"/>
      <w:numFmt w:val="bullet"/>
      <w:lvlText w:val="-"/>
      <w:lvlJc w:val="left"/>
      <w:pPr>
        <w:tabs>
          <w:tab w:val="num" w:pos="5760"/>
        </w:tabs>
        <w:ind w:left="5760" w:hanging="360"/>
      </w:pPr>
      <w:rPr>
        <w:rFonts w:ascii="Times" w:hAnsi="Times" w:hint="default"/>
      </w:rPr>
    </w:lvl>
    <w:lvl w:ilvl="8" w:tplc="8E56DD7E"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468E6799"/>
    <w:multiLevelType w:val="hybridMultilevel"/>
    <w:tmpl w:val="4D8C664C"/>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EB4A8D"/>
    <w:multiLevelType w:val="hybridMultilevel"/>
    <w:tmpl w:val="BD1C608C"/>
    <w:lvl w:ilvl="0" w:tplc="0D56177E">
      <w:start w:val="1"/>
      <w:numFmt w:val="bullet"/>
      <w:lvlText w:val="•"/>
      <w:lvlJc w:val="left"/>
      <w:pPr>
        <w:tabs>
          <w:tab w:val="num" w:pos="360"/>
        </w:tabs>
        <w:ind w:left="216" w:hanging="216"/>
      </w:pPr>
      <w:rPr>
        <w:rFonts w:ascii="Arial" w:hAnsi="Arial" w:hint="default"/>
      </w:rPr>
    </w:lvl>
    <w:lvl w:ilvl="1" w:tplc="78B2DB1E" w:tentative="1">
      <w:start w:val="1"/>
      <w:numFmt w:val="bullet"/>
      <w:lvlText w:val="•"/>
      <w:lvlJc w:val="left"/>
      <w:pPr>
        <w:tabs>
          <w:tab w:val="num" w:pos="1440"/>
        </w:tabs>
        <w:ind w:left="1440" w:hanging="360"/>
      </w:pPr>
      <w:rPr>
        <w:rFonts w:ascii="Arial" w:hAnsi="Arial" w:hint="default"/>
      </w:rPr>
    </w:lvl>
    <w:lvl w:ilvl="2" w:tplc="A0E2ACE2" w:tentative="1">
      <w:start w:val="1"/>
      <w:numFmt w:val="bullet"/>
      <w:lvlText w:val="•"/>
      <w:lvlJc w:val="left"/>
      <w:pPr>
        <w:tabs>
          <w:tab w:val="num" w:pos="2160"/>
        </w:tabs>
        <w:ind w:left="2160" w:hanging="360"/>
      </w:pPr>
      <w:rPr>
        <w:rFonts w:ascii="Arial" w:hAnsi="Arial" w:hint="default"/>
      </w:rPr>
    </w:lvl>
    <w:lvl w:ilvl="3" w:tplc="D660AA2E" w:tentative="1">
      <w:start w:val="1"/>
      <w:numFmt w:val="bullet"/>
      <w:lvlText w:val="•"/>
      <w:lvlJc w:val="left"/>
      <w:pPr>
        <w:tabs>
          <w:tab w:val="num" w:pos="2880"/>
        </w:tabs>
        <w:ind w:left="2880" w:hanging="360"/>
      </w:pPr>
      <w:rPr>
        <w:rFonts w:ascii="Arial" w:hAnsi="Arial" w:hint="default"/>
      </w:rPr>
    </w:lvl>
    <w:lvl w:ilvl="4" w:tplc="27B473AC" w:tentative="1">
      <w:start w:val="1"/>
      <w:numFmt w:val="bullet"/>
      <w:lvlText w:val="•"/>
      <w:lvlJc w:val="left"/>
      <w:pPr>
        <w:tabs>
          <w:tab w:val="num" w:pos="3600"/>
        </w:tabs>
        <w:ind w:left="3600" w:hanging="360"/>
      </w:pPr>
      <w:rPr>
        <w:rFonts w:ascii="Arial" w:hAnsi="Arial" w:hint="default"/>
      </w:rPr>
    </w:lvl>
    <w:lvl w:ilvl="5" w:tplc="2F647994" w:tentative="1">
      <w:start w:val="1"/>
      <w:numFmt w:val="bullet"/>
      <w:lvlText w:val="•"/>
      <w:lvlJc w:val="left"/>
      <w:pPr>
        <w:tabs>
          <w:tab w:val="num" w:pos="4320"/>
        </w:tabs>
        <w:ind w:left="4320" w:hanging="360"/>
      </w:pPr>
      <w:rPr>
        <w:rFonts w:ascii="Arial" w:hAnsi="Arial" w:hint="default"/>
      </w:rPr>
    </w:lvl>
    <w:lvl w:ilvl="6" w:tplc="A03CA954" w:tentative="1">
      <w:start w:val="1"/>
      <w:numFmt w:val="bullet"/>
      <w:lvlText w:val="•"/>
      <w:lvlJc w:val="left"/>
      <w:pPr>
        <w:tabs>
          <w:tab w:val="num" w:pos="5040"/>
        </w:tabs>
        <w:ind w:left="5040" w:hanging="360"/>
      </w:pPr>
      <w:rPr>
        <w:rFonts w:ascii="Arial" w:hAnsi="Arial" w:hint="default"/>
      </w:rPr>
    </w:lvl>
    <w:lvl w:ilvl="7" w:tplc="7C52DC52" w:tentative="1">
      <w:start w:val="1"/>
      <w:numFmt w:val="bullet"/>
      <w:lvlText w:val="•"/>
      <w:lvlJc w:val="left"/>
      <w:pPr>
        <w:tabs>
          <w:tab w:val="num" w:pos="5760"/>
        </w:tabs>
        <w:ind w:left="5760" w:hanging="360"/>
      </w:pPr>
      <w:rPr>
        <w:rFonts w:ascii="Arial" w:hAnsi="Arial" w:hint="default"/>
      </w:rPr>
    </w:lvl>
    <w:lvl w:ilvl="8" w:tplc="F8C0A93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AB24BB3"/>
    <w:multiLevelType w:val="hybridMultilevel"/>
    <w:tmpl w:val="BDF4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4E214C"/>
    <w:multiLevelType w:val="hybridMultilevel"/>
    <w:tmpl w:val="574ED3C0"/>
    <w:lvl w:ilvl="0" w:tplc="AC9449D2">
      <w:numFmt w:val="bullet"/>
      <w:lvlText w:val="-"/>
      <w:lvlJc w:val="left"/>
      <w:pPr>
        <w:ind w:left="72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324059"/>
    <w:multiLevelType w:val="hybridMultilevel"/>
    <w:tmpl w:val="9FEC989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5364FD"/>
    <w:multiLevelType w:val="hybridMultilevel"/>
    <w:tmpl w:val="27C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F0D0C"/>
    <w:multiLevelType w:val="hybridMultilevel"/>
    <w:tmpl w:val="67F83372"/>
    <w:lvl w:ilvl="0" w:tplc="0394A81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D40FD"/>
    <w:multiLevelType w:val="hybridMultilevel"/>
    <w:tmpl w:val="A28A157A"/>
    <w:lvl w:ilvl="0" w:tplc="BF48CD26">
      <w:start w:val="1"/>
      <w:numFmt w:val="bullet"/>
      <w:pStyle w:val="BulletedTable"/>
      <w:lvlText w:val=""/>
      <w:lvlJc w:val="left"/>
      <w:pPr>
        <w:tabs>
          <w:tab w:val="num" w:pos="720"/>
        </w:tabs>
        <w:ind w:left="720" w:hanging="360"/>
      </w:pPr>
      <w:rPr>
        <w:rFonts w:ascii="Symbol" w:hAnsi="Symbol" w:hint="default"/>
        <w:color w:val="auto"/>
        <w:u w:val="none"/>
      </w:rPr>
    </w:lvl>
    <w:lvl w:ilvl="1" w:tplc="8B662E58">
      <w:start w:val="1"/>
      <w:numFmt w:val="bullet"/>
      <w:pStyle w:val="BulletedTableIndent2"/>
      <w:lvlText w:val="o"/>
      <w:lvlJc w:val="left"/>
      <w:pPr>
        <w:tabs>
          <w:tab w:val="num" w:pos="1440"/>
        </w:tabs>
        <w:ind w:left="1440" w:hanging="360"/>
      </w:pPr>
      <w:rPr>
        <w:rFonts w:ascii="Courier New" w:hAnsi="Courier New" w:cs="Courier New" w:hint="default"/>
      </w:rPr>
    </w:lvl>
    <w:lvl w:ilvl="2" w:tplc="BB3C7CFA">
      <w:start w:val="1"/>
      <w:numFmt w:val="bullet"/>
      <w:lvlText w:val=""/>
      <w:lvlJc w:val="left"/>
      <w:pPr>
        <w:tabs>
          <w:tab w:val="num" w:pos="2160"/>
        </w:tabs>
        <w:ind w:left="2160" w:hanging="360"/>
      </w:pPr>
      <w:rPr>
        <w:rFonts w:ascii="Wingdings" w:hAnsi="Wingdings" w:hint="default"/>
        <w:color w:val="auto"/>
        <w:u w:val="none"/>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color w:val="auto"/>
        <w:u w:val="none"/>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3F74C5"/>
    <w:multiLevelType w:val="hybridMultilevel"/>
    <w:tmpl w:val="7B16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C4C39"/>
    <w:multiLevelType w:val="hybridMultilevel"/>
    <w:tmpl w:val="8C8C43F0"/>
    <w:lvl w:ilvl="0" w:tplc="3F52A386">
      <w:start w:val="1"/>
      <w:numFmt w:val="bullet"/>
      <w:lvlText w:val="•"/>
      <w:lvlJc w:val="left"/>
      <w:pPr>
        <w:tabs>
          <w:tab w:val="num" w:pos="1224"/>
        </w:tabs>
        <w:ind w:left="216" w:hanging="216"/>
      </w:pPr>
      <w:rPr>
        <w:rFonts w:ascii="Arial" w:hAnsi="Arial" w:hint="default"/>
      </w:rPr>
    </w:lvl>
    <w:lvl w:ilvl="1" w:tplc="FEAA6936" w:tentative="1">
      <w:start w:val="1"/>
      <w:numFmt w:val="bullet"/>
      <w:lvlText w:val="•"/>
      <w:lvlJc w:val="left"/>
      <w:pPr>
        <w:tabs>
          <w:tab w:val="num" w:pos="1440"/>
        </w:tabs>
        <w:ind w:left="1440" w:hanging="360"/>
      </w:pPr>
      <w:rPr>
        <w:rFonts w:ascii="Arial" w:hAnsi="Arial" w:hint="default"/>
      </w:rPr>
    </w:lvl>
    <w:lvl w:ilvl="2" w:tplc="B79417E2" w:tentative="1">
      <w:start w:val="1"/>
      <w:numFmt w:val="bullet"/>
      <w:lvlText w:val="•"/>
      <w:lvlJc w:val="left"/>
      <w:pPr>
        <w:tabs>
          <w:tab w:val="num" w:pos="2160"/>
        </w:tabs>
        <w:ind w:left="2160" w:hanging="360"/>
      </w:pPr>
      <w:rPr>
        <w:rFonts w:ascii="Arial" w:hAnsi="Arial" w:hint="default"/>
      </w:rPr>
    </w:lvl>
    <w:lvl w:ilvl="3" w:tplc="B4D25434" w:tentative="1">
      <w:start w:val="1"/>
      <w:numFmt w:val="bullet"/>
      <w:lvlText w:val="•"/>
      <w:lvlJc w:val="left"/>
      <w:pPr>
        <w:tabs>
          <w:tab w:val="num" w:pos="2880"/>
        </w:tabs>
        <w:ind w:left="2880" w:hanging="360"/>
      </w:pPr>
      <w:rPr>
        <w:rFonts w:ascii="Arial" w:hAnsi="Arial" w:hint="default"/>
      </w:rPr>
    </w:lvl>
    <w:lvl w:ilvl="4" w:tplc="D4A07A2E" w:tentative="1">
      <w:start w:val="1"/>
      <w:numFmt w:val="bullet"/>
      <w:lvlText w:val="•"/>
      <w:lvlJc w:val="left"/>
      <w:pPr>
        <w:tabs>
          <w:tab w:val="num" w:pos="3600"/>
        </w:tabs>
        <w:ind w:left="3600" w:hanging="360"/>
      </w:pPr>
      <w:rPr>
        <w:rFonts w:ascii="Arial" w:hAnsi="Arial" w:hint="default"/>
      </w:rPr>
    </w:lvl>
    <w:lvl w:ilvl="5" w:tplc="B724632E" w:tentative="1">
      <w:start w:val="1"/>
      <w:numFmt w:val="bullet"/>
      <w:lvlText w:val="•"/>
      <w:lvlJc w:val="left"/>
      <w:pPr>
        <w:tabs>
          <w:tab w:val="num" w:pos="4320"/>
        </w:tabs>
        <w:ind w:left="4320" w:hanging="360"/>
      </w:pPr>
      <w:rPr>
        <w:rFonts w:ascii="Arial" w:hAnsi="Arial" w:hint="default"/>
      </w:rPr>
    </w:lvl>
    <w:lvl w:ilvl="6" w:tplc="39085362" w:tentative="1">
      <w:start w:val="1"/>
      <w:numFmt w:val="bullet"/>
      <w:lvlText w:val="•"/>
      <w:lvlJc w:val="left"/>
      <w:pPr>
        <w:tabs>
          <w:tab w:val="num" w:pos="5040"/>
        </w:tabs>
        <w:ind w:left="5040" w:hanging="360"/>
      </w:pPr>
      <w:rPr>
        <w:rFonts w:ascii="Arial" w:hAnsi="Arial" w:hint="default"/>
      </w:rPr>
    </w:lvl>
    <w:lvl w:ilvl="7" w:tplc="2C96FAE2" w:tentative="1">
      <w:start w:val="1"/>
      <w:numFmt w:val="bullet"/>
      <w:lvlText w:val="•"/>
      <w:lvlJc w:val="left"/>
      <w:pPr>
        <w:tabs>
          <w:tab w:val="num" w:pos="5760"/>
        </w:tabs>
        <w:ind w:left="5760" w:hanging="360"/>
      </w:pPr>
      <w:rPr>
        <w:rFonts w:ascii="Arial" w:hAnsi="Arial" w:hint="default"/>
      </w:rPr>
    </w:lvl>
    <w:lvl w:ilvl="8" w:tplc="4B10292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8777256"/>
    <w:multiLevelType w:val="hybridMultilevel"/>
    <w:tmpl w:val="4272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63FB6"/>
    <w:multiLevelType w:val="hybridMultilevel"/>
    <w:tmpl w:val="CFF44F2A"/>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22C"/>
    <w:multiLevelType w:val="hybridMultilevel"/>
    <w:tmpl w:val="1B526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2C83692"/>
    <w:multiLevelType w:val="hybridMultilevel"/>
    <w:tmpl w:val="FDCACE68"/>
    <w:lvl w:ilvl="0" w:tplc="714CF942">
      <w:start w:val="1"/>
      <w:numFmt w:val="bullet"/>
      <w:lvlText w:val="•"/>
      <w:lvlJc w:val="left"/>
      <w:pPr>
        <w:tabs>
          <w:tab w:val="num" w:pos="360"/>
        </w:tabs>
        <w:ind w:left="216" w:hanging="216"/>
      </w:pPr>
      <w:rPr>
        <w:rFonts w:ascii="Arial" w:hAnsi="Arial" w:hint="default"/>
      </w:rPr>
    </w:lvl>
    <w:lvl w:ilvl="1" w:tplc="D4A09770" w:tentative="1">
      <w:start w:val="1"/>
      <w:numFmt w:val="bullet"/>
      <w:lvlText w:val="•"/>
      <w:lvlJc w:val="left"/>
      <w:pPr>
        <w:tabs>
          <w:tab w:val="num" w:pos="1440"/>
        </w:tabs>
        <w:ind w:left="1440" w:hanging="360"/>
      </w:pPr>
      <w:rPr>
        <w:rFonts w:ascii="Arial" w:hAnsi="Arial" w:hint="default"/>
      </w:rPr>
    </w:lvl>
    <w:lvl w:ilvl="2" w:tplc="07B0242C" w:tentative="1">
      <w:start w:val="1"/>
      <w:numFmt w:val="bullet"/>
      <w:lvlText w:val="•"/>
      <w:lvlJc w:val="left"/>
      <w:pPr>
        <w:tabs>
          <w:tab w:val="num" w:pos="2160"/>
        </w:tabs>
        <w:ind w:left="2160" w:hanging="360"/>
      </w:pPr>
      <w:rPr>
        <w:rFonts w:ascii="Arial" w:hAnsi="Arial" w:hint="default"/>
      </w:rPr>
    </w:lvl>
    <w:lvl w:ilvl="3" w:tplc="FA9E2D50" w:tentative="1">
      <w:start w:val="1"/>
      <w:numFmt w:val="bullet"/>
      <w:lvlText w:val="•"/>
      <w:lvlJc w:val="left"/>
      <w:pPr>
        <w:tabs>
          <w:tab w:val="num" w:pos="2880"/>
        </w:tabs>
        <w:ind w:left="2880" w:hanging="360"/>
      </w:pPr>
      <w:rPr>
        <w:rFonts w:ascii="Arial" w:hAnsi="Arial" w:hint="default"/>
      </w:rPr>
    </w:lvl>
    <w:lvl w:ilvl="4" w:tplc="DC1E06A6" w:tentative="1">
      <w:start w:val="1"/>
      <w:numFmt w:val="bullet"/>
      <w:lvlText w:val="•"/>
      <w:lvlJc w:val="left"/>
      <w:pPr>
        <w:tabs>
          <w:tab w:val="num" w:pos="3600"/>
        </w:tabs>
        <w:ind w:left="3600" w:hanging="360"/>
      </w:pPr>
      <w:rPr>
        <w:rFonts w:ascii="Arial" w:hAnsi="Arial" w:hint="default"/>
      </w:rPr>
    </w:lvl>
    <w:lvl w:ilvl="5" w:tplc="905CA444" w:tentative="1">
      <w:start w:val="1"/>
      <w:numFmt w:val="bullet"/>
      <w:lvlText w:val="•"/>
      <w:lvlJc w:val="left"/>
      <w:pPr>
        <w:tabs>
          <w:tab w:val="num" w:pos="4320"/>
        </w:tabs>
        <w:ind w:left="4320" w:hanging="360"/>
      </w:pPr>
      <w:rPr>
        <w:rFonts w:ascii="Arial" w:hAnsi="Arial" w:hint="default"/>
      </w:rPr>
    </w:lvl>
    <w:lvl w:ilvl="6" w:tplc="74042B8A" w:tentative="1">
      <w:start w:val="1"/>
      <w:numFmt w:val="bullet"/>
      <w:lvlText w:val="•"/>
      <w:lvlJc w:val="left"/>
      <w:pPr>
        <w:tabs>
          <w:tab w:val="num" w:pos="5040"/>
        </w:tabs>
        <w:ind w:left="5040" w:hanging="360"/>
      </w:pPr>
      <w:rPr>
        <w:rFonts w:ascii="Arial" w:hAnsi="Arial" w:hint="default"/>
      </w:rPr>
    </w:lvl>
    <w:lvl w:ilvl="7" w:tplc="C92057E6" w:tentative="1">
      <w:start w:val="1"/>
      <w:numFmt w:val="bullet"/>
      <w:lvlText w:val="•"/>
      <w:lvlJc w:val="left"/>
      <w:pPr>
        <w:tabs>
          <w:tab w:val="num" w:pos="5760"/>
        </w:tabs>
        <w:ind w:left="5760" w:hanging="360"/>
      </w:pPr>
      <w:rPr>
        <w:rFonts w:ascii="Arial" w:hAnsi="Arial" w:hint="default"/>
      </w:rPr>
    </w:lvl>
    <w:lvl w:ilvl="8" w:tplc="A178EA0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0F692E"/>
    <w:multiLevelType w:val="hybridMultilevel"/>
    <w:tmpl w:val="8A324138"/>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2D270F"/>
    <w:multiLevelType w:val="hybridMultilevel"/>
    <w:tmpl w:val="9FEE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4"/>
  </w:num>
  <w:num w:numId="5">
    <w:abstractNumId w:val="7"/>
  </w:num>
  <w:num w:numId="6">
    <w:abstractNumId w:val="8"/>
  </w:num>
  <w:num w:numId="7">
    <w:abstractNumId w:val="19"/>
  </w:num>
  <w:num w:numId="8">
    <w:abstractNumId w:val="23"/>
  </w:num>
  <w:num w:numId="9">
    <w:abstractNumId w:val="9"/>
  </w:num>
  <w:num w:numId="10">
    <w:abstractNumId w:val="29"/>
  </w:num>
  <w:num w:numId="11">
    <w:abstractNumId w:val="5"/>
  </w:num>
  <w:num w:numId="12">
    <w:abstractNumId w:val="26"/>
  </w:num>
  <w:num w:numId="13">
    <w:abstractNumId w:val="3"/>
  </w:num>
  <w:num w:numId="14">
    <w:abstractNumId w:val="14"/>
  </w:num>
  <w:num w:numId="15">
    <w:abstractNumId w:val="30"/>
  </w:num>
  <w:num w:numId="16">
    <w:abstractNumId w:val="31"/>
  </w:num>
  <w:num w:numId="17">
    <w:abstractNumId w:val="20"/>
  </w:num>
  <w:num w:numId="18">
    <w:abstractNumId w:val="15"/>
  </w:num>
  <w:num w:numId="19">
    <w:abstractNumId w:val="37"/>
  </w:num>
  <w:num w:numId="20">
    <w:abstractNumId w:val="33"/>
  </w:num>
  <w:num w:numId="21">
    <w:abstractNumId w:val="43"/>
  </w:num>
  <w:num w:numId="22">
    <w:abstractNumId w:val="4"/>
  </w:num>
  <w:num w:numId="23">
    <w:abstractNumId w:val="10"/>
  </w:num>
  <w:num w:numId="24">
    <w:abstractNumId w:val="28"/>
  </w:num>
  <w:num w:numId="25">
    <w:abstractNumId w:val="36"/>
  </w:num>
  <w:num w:numId="26">
    <w:abstractNumId w:val="41"/>
  </w:num>
  <w:num w:numId="27">
    <w:abstractNumId w:val="11"/>
  </w:num>
  <w:num w:numId="28">
    <w:abstractNumId w:val="21"/>
  </w:num>
  <w:num w:numId="29">
    <w:abstractNumId w:val="13"/>
  </w:num>
  <w:num w:numId="30">
    <w:abstractNumId w:val="24"/>
  </w:num>
  <w:num w:numId="31">
    <w:abstractNumId w:val="12"/>
  </w:num>
  <w:num w:numId="32">
    <w:abstractNumId w:val="25"/>
  </w:num>
  <w:num w:numId="33">
    <w:abstractNumId w:val="40"/>
  </w:num>
  <w:num w:numId="34">
    <w:abstractNumId w:val="22"/>
  </w:num>
  <w:num w:numId="35">
    <w:abstractNumId w:val="32"/>
  </w:num>
  <w:num w:numId="36">
    <w:abstractNumId w:val="35"/>
  </w:num>
  <w:num w:numId="37">
    <w:abstractNumId w:val="39"/>
  </w:num>
  <w:num w:numId="38">
    <w:abstractNumId w:val="2"/>
  </w:num>
  <w:num w:numId="39">
    <w:abstractNumId w:val="16"/>
  </w:num>
  <w:num w:numId="40">
    <w:abstractNumId w:val="17"/>
  </w:num>
  <w:num w:numId="41">
    <w:abstractNumId w:val="18"/>
  </w:num>
  <w:num w:numId="42">
    <w:abstractNumId w:val="38"/>
  </w:num>
  <w:num w:numId="43">
    <w:abstractNumId w:val="27"/>
  </w:num>
  <w:num w:numId="44">
    <w:abstractNumId w:val="42"/>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w-Cater,Victoria">
    <w15:presenceInfo w15:providerId="AD" w15:userId="S-1-5-21-1606980848-1757981266-682003330-211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70"/>
    <w:rsid w:val="00013E7F"/>
    <w:rsid w:val="00023F61"/>
    <w:rsid w:val="000266CF"/>
    <w:rsid w:val="000272E1"/>
    <w:rsid w:val="00030506"/>
    <w:rsid w:val="000350C2"/>
    <w:rsid w:val="000441C5"/>
    <w:rsid w:val="00055232"/>
    <w:rsid w:val="0006105C"/>
    <w:rsid w:val="0006532C"/>
    <w:rsid w:val="0006744C"/>
    <w:rsid w:val="000777F4"/>
    <w:rsid w:val="000902CB"/>
    <w:rsid w:val="000A1F70"/>
    <w:rsid w:val="000C5CC3"/>
    <w:rsid w:val="000D7049"/>
    <w:rsid w:val="000D7F13"/>
    <w:rsid w:val="000E01DC"/>
    <w:rsid w:val="000E172B"/>
    <w:rsid w:val="000F11AC"/>
    <w:rsid w:val="000F4CA6"/>
    <w:rsid w:val="00107875"/>
    <w:rsid w:val="00116234"/>
    <w:rsid w:val="00120A47"/>
    <w:rsid w:val="00132B17"/>
    <w:rsid w:val="00150DE2"/>
    <w:rsid w:val="00151D0E"/>
    <w:rsid w:val="00171964"/>
    <w:rsid w:val="00181181"/>
    <w:rsid w:val="00182458"/>
    <w:rsid w:val="00191265"/>
    <w:rsid w:val="001947AE"/>
    <w:rsid w:val="00196C1E"/>
    <w:rsid w:val="001A64B1"/>
    <w:rsid w:val="001B1234"/>
    <w:rsid w:val="001B2FB3"/>
    <w:rsid w:val="001B62DF"/>
    <w:rsid w:val="001C5EE9"/>
    <w:rsid w:val="001C7A9C"/>
    <w:rsid w:val="001D1646"/>
    <w:rsid w:val="001F632E"/>
    <w:rsid w:val="0020731B"/>
    <w:rsid w:val="00210111"/>
    <w:rsid w:val="00217094"/>
    <w:rsid w:val="00221CF7"/>
    <w:rsid w:val="00231AF5"/>
    <w:rsid w:val="00235974"/>
    <w:rsid w:val="00255467"/>
    <w:rsid w:val="0026049F"/>
    <w:rsid w:val="00261505"/>
    <w:rsid w:val="0026266C"/>
    <w:rsid w:val="00267F0A"/>
    <w:rsid w:val="0027734E"/>
    <w:rsid w:val="00281427"/>
    <w:rsid w:val="00283866"/>
    <w:rsid w:val="002B72DA"/>
    <w:rsid w:val="002C2FE0"/>
    <w:rsid w:val="002E4D0C"/>
    <w:rsid w:val="00301F15"/>
    <w:rsid w:val="00322DA6"/>
    <w:rsid w:val="0033046E"/>
    <w:rsid w:val="00351765"/>
    <w:rsid w:val="00367D0A"/>
    <w:rsid w:val="00371AFE"/>
    <w:rsid w:val="0037731B"/>
    <w:rsid w:val="00384B33"/>
    <w:rsid w:val="003A2045"/>
    <w:rsid w:val="003A2256"/>
    <w:rsid w:val="003A41AD"/>
    <w:rsid w:val="003D1237"/>
    <w:rsid w:val="003D2D22"/>
    <w:rsid w:val="003E30D2"/>
    <w:rsid w:val="003E7923"/>
    <w:rsid w:val="003F76FA"/>
    <w:rsid w:val="00422D1A"/>
    <w:rsid w:val="004262C9"/>
    <w:rsid w:val="00432EFF"/>
    <w:rsid w:val="00433969"/>
    <w:rsid w:val="0045166B"/>
    <w:rsid w:val="004569E6"/>
    <w:rsid w:val="00470ABA"/>
    <w:rsid w:val="004825B2"/>
    <w:rsid w:val="00484413"/>
    <w:rsid w:val="00496802"/>
    <w:rsid w:val="004A7BC5"/>
    <w:rsid w:val="004D4CE1"/>
    <w:rsid w:val="004E5132"/>
    <w:rsid w:val="004F28E3"/>
    <w:rsid w:val="004F4AE2"/>
    <w:rsid w:val="00500D68"/>
    <w:rsid w:val="0050485F"/>
    <w:rsid w:val="00504A9B"/>
    <w:rsid w:val="005116CA"/>
    <w:rsid w:val="005122DE"/>
    <w:rsid w:val="005200BE"/>
    <w:rsid w:val="005207C0"/>
    <w:rsid w:val="0052595F"/>
    <w:rsid w:val="00527399"/>
    <w:rsid w:val="00543280"/>
    <w:rsid w:val="0054512C"/>
    <w:rsid w:val="005465DB"/>
    <w:rsid w:val="00572878"/>
    <w:rsid w:val="0057448B"/>
    <w:rsid w:val="00594582"/>
    <w:rsid w:val="005972C7"/>
    <w:rsid w:val="005C3149"/>
    <w:rsid w:val="005C4600"/>
    <w:rsid w:val="005C7141"/>
    <w:rsid w:val="00612409"/>
    <w:rsid w:val="00623520"/>
    <w:rsid w:val="00630A2D"/>
    <w:rsid w:val="00641BC1"/>
    <w:rsid w:val="00643DF2"/>
    <w:rsid w:val="0065248B"/>
    <w:rsid w:val="006535C4"/>
    <w:rsid w:val="006554DE"/>
    <w:rsid w:val="00655E81"/>
    <w:rsid w:val="00657F06"/>
    <w:rsid w:val="00681555"/>
    <w:rsid w:val="006B3CEE"/>
    <w:rsid w:val="006D58CC"/>
    <w:rsid w:val="006F42EE"/>
    <w:rsid w:val="00725283"/>
    <w:rsid w:val="007368A7"/>
    <w:rsid w:val="007458C7"/>
    <w:rsid w:val="0075090F"/>
    <w:rsid w:val="00762655"/>
    <w:rsid w:val="007626AB"/>
    <w:rsid w:val="007641EE"/>
    <w:rsid w:val="00764851"/>
    <w:rsid w:val="007A1AB3"/>
    <w:rsid w:val="007C5FC0"/>
    <w:rsid w:val="007D69AF"/>
    <w:rsid w:val="007E35D9"/>
    <w:rsid w:val="007F1EF4"/>
    <w:rsid w:val="00805D07"/>
    <w:rsid w:val="00813CFE"/>
    <w:rsid w:val="00813DFD"/>
    <w:rsid w:val="00824E71"/>
    <w:rsid w:val="00833113"/>
    <w:rsid w:val="008370CC"/>
    <w:rsid w:val="00841B33"/>
    <w:rsid w:val="008479E4"/>
    <w:rsid w:val="00883331"/>
    <w:rsid w:val="00886769"/>
    <w:rsid w:val="00894BB4"/>
    <w:rsid w:val="00894E5B"/>
    <w:rsid w:val="008F3FE9"/>
    <w:rsid w:val="009046D9"/>
    <w:rsid w:val="00905C27"/>
    <w:rsid w:val="009208CA"/>
    <w:rsid w:val="00921573"/>
    <w:rsid w:val="00927740"/>
    <w:rsid w:val="00947780"/>
    <w:rsid w:val="00954F57"/>
    <w:rsid w:val="00990CC7"/>
    <w:rsid w:val="00991EFE"/>
    <w:rsid w:val="00997083"/>
    <w:rsid w:val="009C22F5"/>
    <w:rsid w:val="009D3FA2"/>
    <w:rsid w:val="009D56EB"/>
    <w:rsid w:val="009E10FC"/>
    <w:rsid w:val="009F3AFC"/>
    <w:rsid w:val="009F3C15"/>
    <w:rsid w:val="009F7034"/>
    <w:rsid w:val="00A033AB"/>
    <w:rsid w:val="00A13449"/>
    <w:rsid w:val="00A13B8A"/>
    <w:rsid w:val="00A13E36"/>
    <w:rsid w:val="00A214F0"/>
    <w:rsid w:val="00A54A25"/>
    <w:rsid w:val="00A73EAA"/>
    <w:rsid w:val="00A763A5"/>
    <w:rsid w:val="00A77D49"/>
    <w:rsid w:val="00A80455"/>
    <w:rsid w:val="00AC6078"/>
    <w:rsid w:val="00AC6595"/>
    <w:rsid w:val="00AD5259"/>
    <w:rsid w:val="00AE3620"/>
    <w:rsid w:val="00AE595D"/>
    <w:rsid w:val="00AF4216"/>
    <w:rsid w:val="00B00F47"/>
    <w:rsid w:val="00B0599A"/>
    <w:rsid w:val="00B22186"/>
    <w:rsid w:val="00B255A2"/>
    <w:rsid w:val="00B500EA"/>
    <w:rsid w:val="00B53D35"/>
    <w:rsid w:val="00B53E44"/>
    <w:rsid w:val="00B60A24"/>
    <w:rsid w:val="00B635A6"/>
    <w:rsid w:val="00B669CC"/>
    <w:rsid w:val="00B872E6"/>
    <w:rsid w:val="00BA0D71"/>
    <w:rsid w:val="00BA1640"/>
    <w:rsid w:val="00BA46DC"/>
    <w:rsid w:val="00BA66B2"/>
    <w:rsid w:val="00BB1413"/>
    <w:rsid w:val="00BB228A"/>
    <w:rsid w:val="00BB49EA"/>
    <w:rsid w:val="00BB505C"/>
    <w:rsid w:val="00BC46F5"/>
    <w:rsid w:val="00BD3441"/>
    <w:rsid w:val="00BD4ABF"/>
    <w:rsid w:val="00BF5025"/>
    <w:rsid w:val="00C1148B"/>
    <w:rsid w:val="00C12C63"/>
    <w:rsid w:val="00C155A1"/>
    <w:rsid w:val="00C1693D"/>
    <w:rsid w:val="00C17D29"/>
    <w:rsid w:val="00C21040"/>
    <w:rsid w:val="00C24E5A"/>
    <w:rsid w:val="00C2588B"/>
    <w:rsid w:val="00C30644"/>
    <w:rsid w:val="00C74F73"/>
    <w:rsid w:val="00C75590"/>
    <w:rsid w:val="00C83F85"/>
    <w:rsid w:val="00CA15E4"/>
    <w:rsid w:val="00CB3B36"/>
    <w:rsid w:val="00CC1153"/>
    <w:rsid w:val="00CC2DFF"/>
    <w:rsid w:val="00CC401D"/>
    <w:rsid w:val="00CD4801"/>
    <w:rsid w:val="00CD4F37"/>
    <w:rsid w:val="00D0762D"/>
    <w:rsid w:val="00D07668"/>
    <w:rsid w:val="00D105E2"/>
    <w:rsid w:val="00D22063"/>
    <w:rsid w:val="00D222D2"/>
    <w:rsid w:val="00D61CAE"/>
    <w:rsid w:val="00D629A2"/>
    <w:rsid w:val="00D65C1B"/>
    <w:rsid w:val="00D71418"/>
    <w:rsid w:val="00D730CD"/>
    <w:rsid w:val="00D9340D"/>
    <w:rsid w:val="00D939B9"/>
    <w:rsid w:val="00D955FD"/>
    <w:rsid w:val="00DA5AFD"/>
    <w:rsid w:val="00DC2AC5"/>
    <w:rsid w:val="00DE4C49"/>
    <w:rsid w:val="00E06C70"/>
    <w:rsid w:val="00E16033"/>
    <w:rsid w:val="00E31C22"/>
    <w:rsid w:val="00E32D75"/>
    <w:rsid w:val="00E4332F"/>
    <w:rsid w:val="00E4789F"/>
    <w:rsid w:val="00E504D2"/>
    <w:rsid w:val="00E51F09"/>
    <w:rsid w:val="00E85CF2"/>
    <w:rsid w:val="00E90156"/>
    <w:rsid w:val="00E90DFF"/>
    <w:rsid w:val="00E93E41"/>
    <w:rsid w:val="00EC040D"/>
    <w:rsid w:val="00ED0E44"/>
    <w:rsid w:val="00ED62F8"/>
    <w:rsid w:val="00EE353B"/>
    <w:rsid w:val="00EE56AC"/>
    <w:rsid w:val="00EF0143"/>
    <w:rsid w:val="00EF5772"/>
    <w:rsid w:val="00F01DBF"/>
    <w:rsid w:val="00F15937"/>
    <w:rsid w:val="00F22560"/>
    <w:rsid w:val="00F27A89"/>
    <w:rsid w:val="00F52A2C"/>
    <w:rsid w:val="00F547EE"/>
    <w:rsid w:val="00F6494B"/>
    <w:rsid w:val="00F90480"/>
    <w:rsid w:val="00F936F5"/>
    <w:rsid w:val="00FA513A"/>
    <w:rsid w:val="00FB1A24"/>
    <w:rsid w:val="00FB2401"/>
    <w:rsid w:val="00FB2948"/>
    <w:rsid w:val="00FB46CD"/>
    <w:rsid w:val="00FB759D"/>
    <w:rsid w:val="00FB7C07"/>
    <w:rsid w:val="00FD7A2A"/>
    <w:rsid w:val="00FE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58441F8"/>
  <w15:docId w15:val="{8DADD12C-4051-4672-A930-3D32AC6D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70"/>
    <w:pPr>
      <w:spacing w:after="0"/>
    </w:pPr>
    <w:rPr>
      <w:rFonts w:ascii="Arial" w:eastAsia="Calibri" w:hAnsi="Arial" w:cs="Times New Roman"/>
      <w:sz w:val="24"/>
    </w:rPr>
  </w:style>
  <w:style w:type="paragraph" w:styleId="Heading1">
    <w:name w:val="heading 1"/>
    <w:basedOn w:val="Normal"/>
    <w:next w:val="Normal"/>
    <w:link w:val="Heading1Char"/>
    <w:uiPriority w:val="9"/>
    <w:qFormat/>
    <w:rsid w:val="00C1148B"/>
    <w:pPr>
      <w:keepNext/>
      <w:keepLines/>
      <w:pBdr>
        <w:bottom w:val="single" w:sz="4" w:space="1" w:color="auto"/>
      </w:pBdr>
      <w:spacing w:after="240"/>
      <w:outlineLvl w:val="0"/>
    </w:pPr>
    <w:rPr>
      <w:rFonts w:eastAsia="Times New Roman" w:cs="Arial"/>
      <w:bCs/>
      <w:noProof/>
      <w:sz w:val="28"/>
      <w:szCs w:val="28"/>
    </w:rPr>
  </w:style>
  <w:style w:type="paragraph" w:styleId="Heading2">
    <w:name w:val="heading 2"/>
    <w:basedOn w:val="Normal"/>
    <w:next w:val="Normal"/>
    <w:link w:val="Heading2Char"/>
    <w:uiPriority w:val="9"/>
    <w:qFormat/>
    <w:rsid w:val="000A1F70"/>
    <w:pPr>
      <w:keepNext/>
      <w:keepLines/>
      <w:spacing w:before="200"/>
      <w:outlineLvl w:val="1"/>
    </w:pPr>
    <w:rPr>
      <w:rFonts w:eastAsia="Times New Roman"/>
      <w:b/>
      <w:bCs/>
      <w:i/>
      <w:sz w:val="28"/>
      <w:szCs w:val="26"/>
    </w:rPr>
  </w:style>
  <w:style w:type="paragraph" w:styleId="Heading3">
    <w:name w:val="heading 3"/>
    <w:basedOn w:val="Normal"/>
    <w:next w:val="Normal"/>
    <w:link w:val="Heading3Char"/>
    <w:uiPriority w:val="9"/>
    <w:qFormat/>
    <w:rsid w:val="000A1F70"/>
    <w:pPr>
      <w:keepNext/>
      <w:keepLines/>
      <w:spacing w:before="360"/>
      <w:outlineLvl w:val="2"/>
    </w:pPr>
    <w:rPr>
      <w:rFonts w:eastAsia="Times New Roman"/>
      <w:b/>
      <w:bCs/>
      <w:sz w:val="28"/>
    </w:rPr>
  </w:style>
  <w:style w:type="paragraph" w:styleId="Heading4">
    <w:name w:val="heading 4"/>
    <w:basedOn w:val="Normal"/>
    <w:next w:val="Normal"/>
    <w:link w:val="Heading4Char"/>
    <w:uiPriority w:val="9"/>
    <w:qFormat/>
    <w:rsid w:val="000A1F70"/>
    <w:pPr>
      <w:keepNext/>
      <w:keepLines/>
      <w:spacing w:before="20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8B"/>
    <w:rPr>
      <w:rFonts w:ascii="Arial" w:eastAsia="Times New Roman" w:hAnsi="Arial" w:cs="Arial"/>
      <w:bCs/>
      <w:noProof/>
      <w:sz w:val="28"/>
      <w:szCs w:val="28"/>
    </w:rPr>
  </w:style>
  <w:style w:type="character" w:customStyle="1" w:styleId="Heading2Char">
    <w:name w:val="Heading 2 Char"/>
    <w:basedOn w:val="DefaultParagraphFont"/>
    <w:link w:val="Heading2"/>
    <w:uiPriority w:val="9"/>
    <w:rsid w:val="000A1F70"/>
    <w:rPr>
      <w:rFonts w:ascii="Arial" w:eastAsia="Times New Roman" w:hAnsi="Arial" w:cs="Times New Roman"/>
      <w:b/>
      <w:bCs/>
      <w:i/>
      <w:sz w:val="28"/>
      <w:szCs w:val="26"/>
    </w:rPr>
  </w:style>
  <w:style w:type="character" w:customStyle="1" w:styleId="Heading3Char">
    <w:name w:val="Heading 3 Char"/>
    <w:basedOn w:val="DefaultParagraphFont"/>
    <w:link w:val="Heading3"/>
    <w:uiPriority w:val="9"/>
    <w:rsid w:val="000A1F70"/>
    <w:rPr>
      <w:rFonts w:ascii="Arial" w:eastAsia="Times New Roman" w:hAnsi="Arial" w:cs="Times New Roman"/>
      <w:b/>
      <w:bCs/>
      <w:sz w:val="28"/>
    </w:rPr>
  </w:style>
  <w:style w:type="character" w:customStyle="1" w:styleId="Heading4Char">
    <w:name w:val="Heading 4 Char"/>
    <w:basedOn w:val="DefaultParagraphFont"/>
    <w:link w:val="Heading4"/>
    <w:uiPriority w:val="9"/>
    <w:rsid w:val="000A1F70"/>
    <w:rPr>
      <w:rFonts w:ascii="Arial" w:eastAsia="Times New Roman" w:hAnsi="Arial" w:cs="Times New Roman"/>
      <w:b/>
      <w:bCs/>
      <w:i/>
      <w:iCs/>
      <w:sz w:val="24"/>
    </w:rPr>
  </w:style>
  <w:style w:type="paragraph" w:styleId="ListParagraph">
    <w:name w:val="List Paragraph"/>
    <w:basedOn w:val="Normal"/>
    <w:uiPriority w:val="34"/>
    <w:qFormat/>
    <w:rsid w:val="000A1F70"/>
    <w:pPr>
      <w:ind w:left="720"/>
      <w:contextualSpacing/>
    </w:pPr>
  </w:style>
  <w:style w:type="paragraph" w:customStyle="1" w:styleId="NormalDS">
    <w:name w:val="Normal DS"/>
    <w:basedOn w:val="Normal"/>
    <w:qFormat/>
    <w:rsid w:val="000A1F70"/>
    <w:pPr>
      <w:spacing w:after="200"/>
    </w:pPr>
  </w:style>
  <w:style w:type="paragraph" w:styleId="Header">
    <w:name w:val="header"/>
    <w:basedOn w:val="Normal"/>
    <w:link w:val="HeaderChar"/>
    <w:unhideWhenUsed/>
    <w:rsid w:val="000A1F70"/>
    <w:pPr>
      <w:tabs>
        <w:tab w:val="center" w:pos="4680"/>
        <w:tab w:val="right" w:pos="9360"/>
      </w:tabs>
      <w:spacing w:line="240" w:lineRule="auto"/>
    </w:pPr>
  </w:style>
  <w:style w:type="character" w:customStyle="1" w:styleId="HeaderChar">
    <w:name w:val="Header Char"/>
    <w:basedOn w:val="DefaultParagraphFont"/>
    <w:link w:val="Header"/>
    <w:rsid w:val="000A1F70"/>
    <w:rPr>
      <w:rFonts w:ascii="Arial" w:eastAsia="Calibri" w:hAnsi="Arial" w:cs="Times New Roman"/>
      <w:sz w:val="24"/>
    </w:rPr>
  </w:style>
  <w:style w:type="paragraph" w:styleId="Footer">
    <w:name w:val="footer"/>
    <w:basedOn w:val="Normal"/>
    <w:link w:val="FooterChar"/>
    <w:uiPriority w:val="99"/>
    <w:unhideWhenUsed/>
    <w:rsid w:val="000A1F70"/>
    <w:pPr>
      <w:tabs>
        <w:tab w:val="center" w:pos="4680"/>
        <w:tab w:val="right" w:pos="9360"/>
      </w:tabs>
      <w:spacing w:line="240" w:lineRule="auto"/>
    </w:pPr>
  </w:style>
  <w:style w:type="character" w:customStyle="1" w:styleId="FooterChar">
    <w:name w:val="Footer Char"/>
    <w:basedOn w:val="DefaultParagraphFont"/>
    <w:link w:val="Footer"/>
    <w:uiPriority w:val="99"/>
    <w:rsid w:val="000A1F70"/>
    <w:rPr>
      <w:rFonts w:ascii="Arial" w:eastAsia="Calibri" w:hAnsi="Arial" w:cs="Times New Roman"/>
      <w:sz w:val="24"/>
    </w:rPr>
  </w:style>
  <w:style w:type="paragraph" w:styleId="ListBullet2">
    <w:name w:val="List Bullet 2"/>
    <w:basedOn w:val="Normal"/>
    <w:uiPriority w:val="99"/>
    <w:unhideWhenUsed/>
    <w:rsid w:val="000A1F70"/>
    <w:pPr>
      <w:numPr>
        <w:numId w:val="1"/>
      </w:numPr>
      <w:contextualSpacing/>
    </w:pPr>
  </w:style>
  <w:style w:type="paragraph" w:styleId="ListBullet3">
    <w:name w:val="List Bullet 3"/>
    <w:basedOn w:val="Normal"/>
    <w:uiPriority w:val="99"/>
    <w:unhideWhenUsed/>
    <w:rsid w:val="000A1F70"/>
    <w:pPr>
      <w:numPr>
        <w:numId w:val="3"/>
      </w:numPr>
      <w:contextualSpacing/>
    </w:pPr>
  </w:style>
  <w:style w:type="paragraph" w:styleId="ListNumber">
    <w:name w:val="List Number"/>
    <w:basedOn w:val="Normal"/>
    <w:uiPriority w:val="99"/>
    <w:unhideWhenUsed/>
    <w:rsid w:val="000A1F70"/>
    <w:pPr>
      <w:numPr>
        <w:numId w:val="2"/>
      </w:numPr>
      <w:contextualSpacing/>
    </w:pPr>
  </w:style>
  <w:style w:type="paragraph" w:customStyle="1" w:styleId="HighlightNumber">
    <w:name w:val="Highlight Number"/>
    <w:basedOn w:val="ListNumber"/>
    <w:qFormat/>
    <w:rsid w:val="000A1F70"/>
    <w:pPr>
      <w:spacing w:before="240"/>
    </w:pPr>
    <w:rPr>
      <w:b/>
      <w:color w:val="000066"/>
      <w:szCs w:val="24"/>
    </w:rPr>
  </w:style>
  <w:style w:type="table" w:styleId="TableGrid">
    <w:name w:val="Table Grid"/>
    <w:basedOn w:val="TableNormal"/>
    <w:rsid w:val="000A1F7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A1F70"/>
    <w:pPr>
      <w:pBdr>
        <w:bottom w:val="none" w:sz="0" w:space="0" w:color="auto"/>
      </w:pBdr>
      <w:spacing w:before="480" w:after="0"/>
      <w:outlineLvl w:val="9"/>
    </w:pPr>
    <w:rPr>
      <w:rFonts w:ascii="Cambria" w:hAnsi="Cambria"/>
      <w:color w:val="365F91"/>
    </w:rPr>
  </w:style>
  <w:style w:type="paragraph" w:styleId="TOC1">
    <w:name w:val="toc 1"/>
    <w:basedOn w:val="Normal"/>
    <w:next w:val="Normal"/>
    <w:autoRedefine/>
    <w:uiPriority w:val="39"/>
    <w:unhideWhenUsed/>
    <w:rsid w:val="000A1F70"/>
    <w:pPr>
      <w:spacing w:before="240" w:after="120"/>
    </w:pPr>
    <w:rPr>
      <w:rFonts w:asciiTheme="minorHAnsi" w:hAnsiTheme="minorHAnsi"/>
      <w:b/>
      <w:caps/>
      <w:sz w:val="22"/>
      <w:u w:val="single"/>
    </w:rPr>
  </w:style>
  <w:style w:type="paragraph" w:styleId="TOC3">
    <w:name w:val="toc 3"/>
    <w:basedOn w:val="Normal"/>
    <w:next w:val="Normal"/>
    <w:autoRedefine/>
    <w:uiPriority w:val="39"/>
    <w:unhideWhenUsed/>
    <w:rsid w:val="000A1F70"/>
    <w:rPr>
      <w:rFonts w:asciiTheme="minorHAnsi" w:hAnsiTheme="minorHAnsi"/>
      <w:smallCaps/>
      <w:sz w:val="22"/>
    </w:rPr>
  </w:style>
  <w:style w:type="character" w:styleId="Hyperlink">
    <w:name w:val="Hyperlink"/>
    <w:basedOn w:val="DefaultParagraphFont"/>
    <w:uiPriority w:val="99"/>
    <w:unhideWhenUsed/>
    <w:rsid w:val="000A1F70"/>
    <w:rPr>
      <w:color w:val="0000FF"/>
      <w:u w:val="single"/>
    </w:rPr>
  </w:style>
  <w:style w:type="paragraph" w:styleId="BalloonText">
    <w:name w:val="Balloon Text"/>
    <w:basedOn w:val="Normal"/>
    <w:link w:val="BalloonTextChar"/>
    <w:semiHidden/>
    <w:rsid w:val="000A1F70"/>
    <w:rPr>
      <w:rFonts w:ascii="Tahoma" w:hAnsi="Tahoma" w:cs="Tahoma"/>
      <w:sz w:val="16"/>
      <w:szCs w:val="16"/>
    </w:rPr>
  </w:style>
  <w:style w:type="character" w:customStyle="1" w:styleId="BalloonTextChar">
    <w:name w:val="Balloon Text Char"/>
    <w:basedOn w:val="DefaultParagraphFont"/>
    <w:link w:val="BalloonText"/>
    <w:semiHidden/>
    <w:rsid w:val="000A1F70"/>
    <w:rPr>
      <w:rFonts w:ascii="Tahoma" w:eastAsia="Calibri" w:hAnsi="Tahoma" w:cs="Tahoma"/>
      <w:sz w:val="16"/>
      <w:szCs w:val="16"/>
    </w:rPr>
  </w:style>
  <w:style w:type="paragraph" w:customStyle="1" w:styleId="BulletedTable">
    <w:name w:val="Bulleted Table"/>
    <w:basedOn w:val="NormalDS"/>
    <w:link w:val="BulletedTableChar"/>
    <w:rsid w:val="000A1F70"/>
    <w:pPr>
      <w:numPr>
        <w:numId w:val="4"/>
      </w:numPr>
      <w:tabs>
        <w:tab w:val="clear" w:pos="720"/>
      </w:tabs>
      <w:spacing w:after="120" w:line="240" w:lineRule="auto"/>
      <w:ind w:left="432"/>
    </w:pPr>
    <w:rPr>
      <w:rFonts w:eastAsia="Times New Roman"/>
      <w:sz w:val="22"/>
      <w:szCs w:val="24"/>
    </w:rPr>
  </w:style>
  <w:style w:type="character" w:customStyle="1" w:styleId="BulletedTableChar">
    <w:name w:val="Bulleted Table Char"/>
    <w:basedOn w:val="DefaultParagraphFont"/>
    <w:link w:val="BulletedTable"/>
    <w:rsid w:val="000A1F70"/>
    <w:rPr>
      <w:rFonts w:ascii="Arial" w:eastAsia="Times New Roman" w:hAnsi="Arial" w:cs="Times New Roman"/>
      <w:szCs w:val="24"/>
    </w:rPr>
  </w:style>
  <w:style w:type="paragraph" w:customStyle="1" w:styleId="BulletedTableIndent2">
    <w:name w:val="Bulleted Table Indent 2"/>
    <w:basedOn w:val="BulletedTable"/>
    <w:rsid w:val="000A1F70"/>
    <w:pPr>
      <w:numPr>
        <w:ilvl w:val="1"/>
      </w:numPr>
      <w:tabs>
        <w:tab w:val="clear" w:pos="1440"/>
        <w:tab w:val="num" w:pos="360"/>
        <w:tab w:val="left" w:pos="1512"/>
      </w:tabs>
      <w:ind w:left="1512"/>
    </w:pPr>
  </w:style>
  <w:style w:type="paragraph" w:customStyle="1" w:styleId="ModuleTitle">
    <w:name w:val="Module Title"/>
    <w:basedOn w:val="Heading1"/>
    <w:link w:val="ModuleTitleChar"/>
    <w:qFormat/>
    <w:rsid w:val="000A1F70"/>
    <w:pPr>
      <w:pBdr>
        <w:bottom w:val="none" w:sz="0" w:space="0" w:color="auto"/>
      </w:pBdr>
    </w:pPr>
    <w:rPr>
      <w:color w:val="1F497D"/>
      <w:sz w:val="48"/>
      <w:szCs w:val="48"/>
    </w:rPr>
  </w:style>
  <w:style w:type="character" w:customStyle="1" w:styleId="ModuleTitleChar">
    <w:name w:val="Module Title Char"/>
    <w:basedOn w:val="Heading1Char"/>
    <w:link w:val="ModuleTitle"/>
    <w:rsid w:val="000A1F70"/>
    <w:rPr>
      <w:rFonts w:ascii="Arial" w:eastAsia="Times New Roman" w:hAnsi="Arial" w:cs="Arial"/>
      <w:b w:val="0"/>
      <w:bCs/>
      <w:noProof/>
      <w:color w:val="1F497D"/>
      <w:sz w:val="48"/>
      <w:szCs w:val="48"/>
    </w:rPr>
  </w:style>
  <w:style w:type="paragraph" w:styleId="TOC2">
    <w:name w:val="toc 2"/>
    <w:basedOn w:val="Normal"/>
    <w:next w:val="Normal"/>
    <w:autoRedefine/>
    <w:uiPriority w:val="39"/>
    <w:unhideWhenUsed/>
    <w:rsid w:val="000A1F70"/>
    <w:rPr>
      <w:rFonts w:asciiTheme="minorHAnsi" w:hAnsiTheme="minorHAnsi"/>
      <w:b/>
      <w:smallCaps/>
      <w:sz w:val="22"/>
    </w:rPr>
  </w:style>
  <w:style w:type="paragraph" w:customStyle="1" w:styleId="Default">
    <w:name w:val="Default"/>
    <w:rsid w:val="000A1F7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ageNumber">
    <w:name w:val="page number"/>
    <w:basedOn w:val="DefaultParagraphFont"/>
    <w:rsid w:val="000A1F70"/>
  </w:style>
  <w:style w:type="table" w:styleId="LightList-Accent4">
    <w:name w:val="Light List Accent 4"/>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
    <w:name w:val="Light List - Accent 11"/>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utlineIndenta">
    <w:name w:val="Outline Indent a"/>
    <w:basedOn w:val="Normal"/>
    <w:link w:val="OutlineIndentaChar"/>
    <w:qFormat/>
    <w:rsid w:val="000A1F70"/>
    <w:pPr>
      <w:numPr>
        <w:numId w:val="5"/>
      </w:numPr>
      <w:spacing w:before="120" w:after="120" w:line="240" w:lineRule="auto"/>
    </w:pPr>
    <w:rPr>
      <w:rFonts w:ascii="Times New Roman" w:eastAsia="Times New Roman" w:hAnsi="Times New Roman"/>
      <w:sz w:val="21"/>
      <w:szCs w:val="21"/>
    </w:rPr>
  </w:style>
  <w:style w:type="character" w:customStyle="1" w:styleId="OutlineIndentaChar">
    <w:name w:val="Outline Indent a Char"/>
    <w:basedOn w:val="DefaultParagraphFont"/>
    <w:link w:val="OutlineIndenta"/>
    <w:rsid w:val="000A1F70"/>
    <w:rPr>
      <w:rFonts w:ascii="Times New Roman" w:eastAsia="Times New Roman" w:hAnsi="Times New Roman" w:cs="Times New Roman"/>
      <w:sz w:val="21"/>
      <w:szCs w:val="21"/>
    </w:rPr>
  </w:style>
  <w:style w:type="paragraph" w:styleId="Title">
    <w:name w:val="Title"/>
    <w:basedOn w:val="Normal"/>
    <w:link w:val="TitleChar"/>
    <w:uiPriority w:val="99"/>
    <w:qFormat/>
    <w:rsid w:val="000A1F70"/>
    <w:pPr>
      <w:widowControl w:val="0"/>
      <w:overflowPunct w:val="0"/>
      <w:autoSpaceDE w:val="0"/>
      <w:autoSpaceDN w:val="0"/>
      <w:adjustRightInd w:val="0"/>
      <w:spacing w:line="240" w:lineRule="auto"/>
      <w:jc w:val="center"/>
    </w:pPr>
    <w:rPr>
      <w:rFonts w:eastAsia="Times New Roman" w:cs="Arial"/>
      <w:color w:val="000000"/>
      <w:kern w:val="28"/>
      <w:sz w:val="144"/>
      <w:szCs w:val="144"/>
    </w:rPr>
  </w:style>
  <w:style w:type="character" w:customStyle="1" w:styleId="TitleChar">
    <w:name w:val="Title Char"/>
    <w:basedOn w:val="DefaultParagraphFont"/>
    <w:link w:val="Title"/>
    <w:uiPriority w:val="99"/>
    <w:rsid w:val="000A1F70"/>
    <w:rPr>
      <w:rFonts w:ascii="Arial" w:eastAsia="Times New Roman" w:hAnsi="Arial" w:cs="Arial"/>
      <w:color w:val="000000"/>
      <w:kern w:val="28"/>
      <w:sz w:val="144"/>
      <w:szCs w:val="144"/>
    </w:rPr>
  </w:style>
  <w:style w:type="paragraph" w:styleId="NoSpacing">
    <w:name w:val="No Spacing"/>
    <w:uiPriority w:val="1"/>
    <w:qFormat/>
    <w:rsid w:val="000A1F70"/>
    <w:pPr>
      <w:spacing w:after="0" w:line="240" w:lineRule="auto"/>
    </w:pPr>
    <w:rPr>
      <w:rFonts w:ascii="Arial" w:eastAsia="Calibri" w:hAnsi="Arial" w:cs="Times New Roman"/>
      <w:sz w:val="24"/>
    </w:rPr>
  </w:style>
  <w:style w:type="paragraph" w:styleId="BodyText">
    <w:name w:val="Body Text"/>
    <w:basedOn w:val="Normal"/>
    <w:link w:val="BodyTextChar"/>
    <w:uiPriority w:val="99"/>
    <w:rsid w:val="000A1F70"/>
    <w:pPr>
      <w:autoSpaceDE w:val="0"/>
      <w:autoSpaceDN w:val="0"/>
      <w:spacing w:after="240" w:line="240" w:lineRule="atLeast"/>
      <w:ind w:firstLine="360"/>
      <w:jc w:val="both"/>
    </w:pPr>
    <w:rPr>
      <w:rFonts w:ascii="Garamond" w:eastAsia="Times New Roman" w:hAnsi="Garamond" w:cs="Garamond"/>
      <w:sz w:val="22"/>
    </w:rPr>
  </w:style>
  <w:style w:type="character" w:customStyle="1" w:styleId="BodyTextChar">
    <w:name w:val="Body Text Char"/>
    <w:basedOn w:val="DefaultParagraphFont"/>
    <w:link w:val="BodyText"/>
    <w:uiPriority w:val="99"/>
    <w:rsid w:val="000A1F70"/>
    <w:rPr>
      <w:rFonts w:ascii="Garamond" w:eastAsia="Times New Roman" w:hAnsi="Garamond" w:cs="Garamond"/>
    </w:rPr>
  </w:style>
  <w:style w:type="paragraph" w:styleId="FootnoteText">
    <w:name w:val="footnote text"/>
    <w:basedOn w:val="Normal"/>
    <w:link w:val="FootnoteTextChar"/>
    <w:semiHidden/>
    <w:rsid w:val="000A1F70"/>
    <w:pPr>
      <w:autoSpaceDE w:val="0"/>
      <w:autoSpaceDN w:val="0"/>
      <w:spacing w:line="240" w:lineRule="auto"/>
    </w:pPr>
    <w:rPr>
      <w:rFonts w:ascii="Garamond" w:eastAsia="Times New Roman" w:hAnsi="Garamond" w:cs="Garamond"/>
      <w:sz w:val="20"/>
      <w:szCs w:val="20"/>
    </w:rPr>
  </w:style>
  <w:style w:type="character" w:customStyle="1" w:styleId="FootnoteTextChar">
    <w:name w:val="Footnote Text Char"/>
    <w:basedOn w:val="DefaultParagraphFont"/>
    <w:link w:val="FootnoteText"/>
    <w:semiHidden/>
    <w:rsid w:val="000A1F70"/>
    <w:rPr>
      <w:rFonts w:ascii="Garamond" w:eastAsia="Times New Roman" w:hAnsi="Garamond" w:cs="Garamond"/>
      <w:sz w:val="20"/>
      <w:szCs w:val="20"/>
    </w:rPr>
  </w:style>
  <w:style w:type="character" w:styleId="FootnoteReference">
    <w:name w:val="footnote reference"/>
    <w:basedOn w:val="DefaultParagraphFont"/>
    <w:semiHidden/>
    <w:rsid w:val="000A1F70"/>
    <w:rPr>
      <w:vertAlign w:val="superscript"/>
    </w:rPr>
  </w:style>
  <w:style w:type="paragraph" w:customStyle="1" w:styleId="Bullet2">
    <w:name w:val="Bullet2"/>
    <w:basedOn w:val="Normal"/>
    <w:rsid w:val="000A1F70"/>
    <w:pPr>
      <w:numPr>
        <w:numId w:val="6"/>
      </w:numPr>
      <w:spacing w:after="120" w:line="240" w:lineRule="auto"/>
    </w:pPr>
    <w:rPr>
      <w:rFonts w:ascii="Times New Roman" w:eastAsia="Times New Roman" w:hAnsi="Times New Roman"/>
      <w:szCs w:val="20"/>
      <w:lang w:val="en-CA"/>
    </w:rPr>
  </w:style>
  <w:style w:type="paragraph" w:styleId="NormalWeb">
    <w:name w:val="Normal (Web)"/>
    <w:basedOn w:val="Normal"/>
    <w:uiPriority w:val="99"/>
    <w:unhideWhenUsed/>
    <w:rsid w:val="000A1F70"/>
    <w:pPr>
      <w:spacing w:before="100" w:beforeAutospacing="1" w:after="100"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0A1F70"/>
    <w:rPr>
      <w:b/>
      <w:bCs/>
    </w:rPr>
  </w:style>
  <w:style w:type="character" w:styleId="FollowedHyperlink">
    <w:name w:val="FollowedHyperlink"/>
    <w:basedOn w:val="DefaultParagraphFont"/>
    <w:uiPriority w:val="99"/>
    <w:semiHidden/>
    <w:unhideWhenUsed/>
    <w:rsid w:val="000A1F70"/>
    <w:rPr>
      <w:color w:val="800080"/>
      <w:u w:val="single"/>
    </w:rPr>
  </w:style>
  <w:style w:type="paragraph" w:customStyle="1" w:styleId="bulletlevel1">
    <w:name w:val="bullet level 1"/>
    <w:basedOn w:val="Normal"/>
    <w:rsid w:val="000A1F70"/>
    <w:pPr>
      <w:spacing w:after="120" w:line="240" w:lineRule="auto"/>
    </w:pPr>
    <w:rPr>
      <w:rFonts w:ascii="Arial Narrow" w:eastAsia="Times New Roman" w:hAnsi="Arial Narrow"/>
      <w:sz w:val="28"/>
      <w:szCs w:val="20"/>
    </w:rPr>
  </w:style>
  <w:style w:type="paragraph" w:customStyle="1" w:styleId="bulletlevel2">
    <w:name w:val="bullet level 2"/>
    <w:basedOn w:val="Normal"/>
    <w:rsid w:val="000A1F70"/>
    <w:pPr>
      <w:numPr>
        <w:ilvl w:val="1"/>
        <w:numId w:val="8"/>
      </w:numPr>
      <w:spacing w:after="120" w:line="240" w:lineRule="auto"/>
    </w:pPr>
    <w:rPr>
      <w:rFonts w:ascii="Arial Narrow" w:eastAsia="Times New Roman" w:hAnsi="Arial Narrow"/>
      <w:sz w:val="28"/>
      <w:szCs w:val="20"/>
    </w:rPr>
  </w:style>
  <w:style w:type="paragraph" w:customStyle="1" w:styleId="instructornote">
    <w:name w:val="instructor_note"/>
    <w:basedOn w:val="Normal"/>
    <w:rsid w:val="000A1F70"/>
    <w:pPr>
      <w:spacing w:after="120" w:line="240" w:lineRule="auto"/>
    </w:pPr>
    <w:rPr>
      <w:rFonts w:ascii="Arial Narrow" w:eastAsia="Times New Roman" w:hAnsi="Arial Narrow"/>
      <w:color w:val="3366FF"/>
      <w:sz w:val="20"/>
      <w:szCs w:val="20"/>
    </w:rPr>
  </w:style>
  <w:style w:type="paragraph" w:customStyle="1" w:styleId="LicenseList">
    <w:name w:val="LicenseList"/>
    <w:basedOn w:val="Normal"/>
    <w:rsid w:val="000A1F70"/>
    <w:pPr>
      <w:numPr>
        <w:numId w:val="7"/>
      </w:numPr>
      <w:spacing w:line="240" w:lineRule="auto"/>
    </w:pPr>
    <w:rPr>
      <w:rFonts w:ascii="Arial Narrow" w:eastAsia="Times New Roman" w:hAnsi="Arial Narrow"/>
      <w:szCs w:val="20"/>
    </w:rPr>
  </w:style>
  <w:style w:type="paragraph" w:customStyle="1" w:styleId="TCHheadline">
    <w:name w:val="TCH headline"/>
    <w:basedOn w:val="Normal"/>
    <w:rsid w:val="000A1F70"/>
    <w:pPr>
      <w:spacing w:line="240" w:lineRule="auto"/>
      <w:ind w:left="360"/>
    </w:pPr>
    <w:rPr>
      <w:rFonts w:ascii="Comic Sans MS" w:eastAsia="Times" w:hAnsi="Comic Sans MS"/>
      <w:b/>
      <w:sz w:val="40"/>
      <w:szCs w:val="20"/>
    </w:rPr>
  </w:style>
  <w:style w:type="character" w:styleId="CommentReference">
    <w:name w:val="annotation reference"/>
    <w:basedOn w:val="DefaultParagraphFont"/>
    <w:semiHidden/>
    <w:rsid w:val="000A1F70"/>
    <w:rPr>
      <w:sz w:val="16"/>
      <w:szCs w:val="16"/>
    </w:rPr>
  </w:style>
  <w:style w:type="paragraph" w:styleId="CommentText">
    <w:name w:val="annotation text"/>
    <w:basedOn w:val="Normal"/>
    <w:link w:val="CommentTextChar"/>
    <w:semiHidden/>
    <w:rsid w:val="000A1F70"/>
    <w:rPr>
      <w:sz w:val="20"/>
      <w:szCs w:val="20"/>
    </w:rPr>
  </w:style>
  <w:style w:type="character" w:customStyle="1" w:styleId="CommentTextChar">
    <w:name w:val="Comment Text Char"/>
    <w:basedOn w:val="DefaultParagraphFont"/>
    <w:link w:val="CommentText"/>
    <w:semiHidden/>
    <w:rsid w:val="000A1F70"/>
    <w:rPr>
      <w:rFonts w:ascii="Arial" w:eastAsia="Calibri" w:hAnsi="Arial" w:cs="Times New Roman"/>
      <w:sz w:val="20"/>
      <w:szCs w:val="20"/>
    </w:rPr>
  </w:style>
  <w:style w:type="paragraph" w:styleId="CommentSubject">
    <w:name w:val="annotation subject"/>
    <w:basedOn w:val="CommentText"/>
    <w:next w:val="CommentText"/>
    <w:link w:val="CommentSubjectChar"/>
    <w:semiHidden/>
    <w:rsid w:val="000A1F70"/>
    <w:rPr>
      <w:b/>
      <w:bCs/>
    </w:rPr>
  </w:style>
  <w:style w:type="character" w:customStyle="1" w:styleId="CommentSubjectChar">
    <w:name w:val="Comment Subject Char"/>
    <w:basedOn w:val="CommentTextChar"/>
    <w:link w:val="CommentSubject"/>
    <w:semiHidden/>
    <w:rsid w:val="000A1F70"/>
    <w:rPr>
      <w:rFonts w:ascii="Arial" w:eastAsia="Calibri" w:hAnsi="Arial" w:cs="Times New Roman"/>
      <w:b/>
      <w:bCs/>
      <w:sz w:val="20"/>
      <w:szCs w:val="20"/>
    </w:rPr>
  </w:style>
  <w:style w:type="paragraph" w:customStyle="1" w:styleId="style12">
    <w:name w:val="style12"/>
    <w:basedOn w:val="Normal"/>
    <w:rsid w:val="000A1F70"/>
    <w:pPr>
      <w:spacing w:before="100" w:beforeAutospacing="1" w:after="100" w:afterAutospacing="1" w:line="259" w:lineRule="atLeast"/>
    </w:pPr>
    <w:rPr>
      <w:rFonts w:eastAsia="Times New Roman" w:cs="Arial"/>
      <w:sz w:val="17"/>
      <w:szCs w:val="17"/>
    </w:rPr>
  </w:style>
  <w:style w:type="paragraph" w:customStyle="1" w:styleId="style6">
    <w:name w:val="style6"/>
    <w:basedOn w:val="Normal"/>
    <w:rsid w:val="000A1F70"/>
    <w:pPr>
      <w:spacing w:before="100" w:beforeAutospacing="1" w:after="100" w:afterAutospacing="1" w:line="230" w:lineRule="atLeast"/>
    </w:pPr>
    <w:rPr>
      <w:rFonts w:eastAsia="Times New Roman" w:cs="Arial"/>
      <w:b/>
      <w:bCs/>
      <w:color w:val="4388A8"/>
      <w:sz w:val="23"/>
      <w:szCs w:val="23"/>
    </w:rPr>
  </w:style>
  <w:style w:type="paragraph" w:customStyle="1" w:styleId="hea">
    <w:name w:val="hea"/>
    <w:basedOn w:val="Normal"/>
    <w:rsid w:val="00F936F5"/>
    <w:rPr>
      <w:rFonts w:cs="Arial"/>
      <w:szCs w:val="24"/>
    </w:rPr>
  </w:style>
  <w:style w:type="paragraph" w:styleId="TOC4">
    <w:name w:val="toc 4"/>
    <w:basedOn w:val="Normal"/>
    <w:next w:val="Normal"/>
    <w:autoRedefine/>
    <w:uiPriority w:val="39"/>
    <w:unhideWhenUsed/>
    <w:rsid w:val="00013E7F"/>
    <w:rPr>
      <w:rFonts w:asciiTheme="minorHAnsi" w:hAnsiTheme="minorHAnsi"/>
      <w:sz w:val="22"/>
    </w:rPr>
  </w:style>
  <w:style w:type="paragraph" w:styleId="TOC5">
    <w:name w:val="toc 5"/>
    <w:basedOn w:val="Normal"/>
    <w:next w:val="Normal"/>
    <w:autoRedefine/>
    <w:uiPriority w:val="39"/>
    <w:unhideWhenUsed/>
    <w:rsid w:val="00013E7F"/>
    <w:rPr>
      <w:rFonts w:asciiTheme="minorHAnsi" w:hAnsiTheme="minorHAnsi"/>
      <w:sz w:val="22"/>
    </w:rPr>
  </w:style>
  <w:style w:type="paragraph" w:styleId="TOC6">
    <w:name w:val="toc 6"/>
    <w:basedOn w:val="Normal"/>
    <w:next w:val="Normal"/>
    <w:autoRedefine/>
    <w:uiPriority w:val="39"/>
    <w:unhideWhenUsed/>
    <w:rsid w:val="00013E7F"/>
    <w:rPr>
      <w:rFonts w:asciiTheme="minorHAnsi" w:hAnsiTheme="minorHAnsi"/>
      <w:sz w:val="22"/>
    </w:rPr>
  </w:style>
  <w:style w:type="paragraph" w:styleId="TOC7">
    <w:name w:val="toc 7"/>
    <w:basedOn w:val="Normal"/>
    <w:next w:val="Normal"/>
    <w:autoRedefine/>
    <w:uiPriority w:val="39"/>
    <w:unhideWhenUsed/>
    <w:rsid w:val="00013E7F"/>
    <w:rPr>
      <w:rFonts w:asciiTheme="minorHAnsi" w:hAnsiTheme="minorHAnsi"/>
      <w:sz w:val="22"/>
    </w:rPr>
  </w:style>
  <w:style w:type="paragraph" w:styleId="TOC8">
    <w:name w:val="toc 8"/>
    <w:basedOn w:val="Normal"/>
    <w:next w:val="Normal"/>
    <w:autoRedefine/>
    <w:uiPriority w:val="39"/>
    <w:unhideWhenUsed/>
    <w:rsid w:val="00013E7F"/>
    <w:rPr>
      <w:rFonts w:asciiTheme="minorHAnsi" w:hAnsiTheme="minorHAnsi"/>
      <w:sz w:val="22"/>
    </w:rPr>
  </w:style>
  <w:style w:type="paragraph" w:styleId="TOC9">
    <w:name w:val="toc 9"/>
    <w:basedOn w:val="Normal"/>
    <w:next w:val="Normal"/>
    <w:autoRedefine/>
    <w:uiPriority w:val="39"/>
    <w:unhideWhenUsed/>
    <w:rsid w:val="00013E7F"/>
    <w:rPr>
      <w:rFonts w:asciiTheme="minorHAnsi" w:hAnsiTheme="minorHAnsi"/>
      <w:sz w:val="22"/>
    </w:rPr>
  </w:style>
  <w:style w:type="table" w:styleId="LightShading-Accent2">
    <w:name w:val="Light Shading Accent 2"/>
    <w:basedOn w:val="TableNormal"/>
    <w:uiPriority w:val="60"/>
    <w:rsid w:val="00B221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B2218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MeetingInformation">
    <w:name w:val="Meeting Information"/>
    <w:basedOn w:val="Normal"/>
    <w:qFormat/>
    <w:rsid w:val="00181181"/>
    <w:pPr>
      <w:spacing w:after="40" w:line="240" w:lineRule="auto"/>
      <w:ind w:left="994"/>
      <w:jc w:val="right"/>
    </w:pPr>
    <w:rPr>
      <w:rFonts w:asciiTheme="minorHAnsi" w:eastAsia="Times New Roman" w:hAnsiTheme="minorHAnsi" w:cs="Arial"/>
      <w:b/>
      <w:sz w:val="18"/>
      <w:szCs w:val="24"/>
    </w:rPr>
  </w:style>
  <w:style w:type="paragraph" w:customStyle="1" w:styleId="ActionItems">
    <w:name w:val="Action Items"/>
    <w:basedOn w:val="Normal"/>
    <w:unhideWhenUsed/>
    <w:qFormat/>
    <w:rsid w:val="00181181"/>
    <w:pPr>
      <w:numPr>
        <w:numId w:val="33"/>
      </w:numPr>
      <w:tabs>
        <w:tab w:val="left" w:pos="5040"/>
      </w:tabs>
      <w:spacing w:before="60" w:after="60" w:line="240" w:lineRule="auto"/>
    </w:pPr>
    <w:rPr>
      <w:rFonts w:asciiTheme="minorHAnsi" w:eastAsia="Times New Roman" w:hAnsiTheme="minorHAnsi" w:cs="Arial"/>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
      <w:bodyDiv w:val="1"/>
      <w:marLeft w:val="0"/>
      <w:marRight w:val="0"/>
      <w:marTop w:val="0"/>
      <w:marBottom w:val="0"/>
      <w:divBdr>
        <w:top w:val="none" w:sz="0" w:space="0" w:color="auto"/>
        <w:left w:val="none" w:sz="0" w:space="0" w:color="auto"/>
        <w:bottom w:val="none" w:sz="0" w:space="0" w:color="auto"/>
        <w:right w:val="none" w:sz="0" w:space="0" w:color="auto"/>
      </w:divBdr>
      <w:divsChild>
        <w:div w:id="661547112">
          <w:marLeft w:val="907"/>
          <w:marRight w:val="0"/>
          <w:marTop w:val="120"/>
          <w:marBottom w:val="0"/>
          <w:divBdr>
            <w:top w:val="none" w:sz="0" w:space="0" w:color="auto"/>
            <w:left w:val="none" w:sz="0" w:space="0" w:color="auto"/>
            <w:bottom w:val="none" w:sz="0" w:space="0" w:color="auto"/>
            <w:right w:val="none" w:sz="0" w:space="0" w:color="auto"/>
          </w:divBdr>
        </w:div>
      </w:divsChild>
    </w:div>
    <w:div w:id="185682799">
      <w:bodyDiv w:val="1"/>
      <w:marLeft w:val="0"/>
      <w:marRight w:val="0"/>
      <w:marTop w:val="0"/>
      <w:marBottom w:val="0"/>
      <w:divBdr>
        <w:top w:val="none" w:sz="0" w:space="0" w:color="auto"/>
        <w:left w:val="none" w:sz="0" w:space="0" w:color="auto"/>
        <w:bottom w:val="none" w:sz="0" w:space="0" w:color="auto"/>
        <w:right w:val="none" w:sz="0" w:space="0" w:color="auto"/>
      </w:divBdr>
      <w:divsChild>
        <w:div w:id="2013680754">
          <w:marLeft w:val="274"/>
          <w:marRight w:val="0"/>
          <w:marTop w:val="0"/>
          <w:marBottom w:val="0"/>
          <w:divBdr>
            <w:top w:val="none" w:sz="0" w:space="0" w:color="auto"/>
            <w:left w:val="none" w:sz="0" w:space="0" w:color="auto"/>
            <w:bottom w:val="none" w:sz="0" w:space="0" w:color="auto"/>
            <w:right w:val="none" w:sz="0" w:space="0" w:color="auto"/>
          </w:divBdr>
        </w:div>
        <w:div w:id="2059207321">
          <w:marLeft w:val="274"/>
          <w:marRight w:val="0"/>
          <w:marTop w:val="0"/>
          <w:marBottom w:val="0"/>
          <w:divBdr>
            <w:top w:val="none" w:sz="0" w:space="0" w:color="auto"/>
            <w:left w:val="none" w:sz="0" w:space="0" w:color="auto"/>
            <w:bottom w:val="none" w:sz="0" w:space="0" w:color="auto"/>
            <w:right w:val="none" w:sz="0" w:space="0" w:color="auto"/>
          </w:divBdr>
        </w:div>
        <w:div w:id="503975257">
          <w:marLeft w:val="274"/>
          <w:marRight w:val="0"/>
          <w:marTop w:val="0"/>
          <w:marBottom w:val="0"/>
          <w:divBdr>
            <w:top w:val="none" w:sz="0" w:space="0" w:color="auto"/>
            <w:left w:val="none" w:sz="0" w:space="0" w:color="auto"/>
            <w:bottom w:val="none" w:sz="0" w:space="0" w:color="auto"/>
            <w:right w:val="none" w:sz="0" w:space="0" w:color="auto"/>
          </w:divBdr>
        </w:div>
      </w:divsChild>
    </w:div>
    <w:div w:id="339813814">
      <w:bodyDiv w:val="1"/>
      <w:marLeft w:val="0"/>
      <w:marRight w:val="0"/>
      <w:marTop w:val="0"/>
      <w:marBottom w:val="0"/>
      <w:divBdr>
        <w:top w:val="none" w:sz="0" w:space="0" w:color="auto"/>
        <w:left w:val="none" w:sz="0" w:space="0" w:color="auto"/>
        <w:bottom w:val="none" w:sz="0" w:space="0" w:color="auto"/>
        <w:right w:val="none" w:sz="0" w:space="0" w:color="auto"/>
      </w:divBdr>
    </w:div>
    <w:div w:id="360133356">
      <w:bodyDiv w:val="1"/>
      <w:marLeft w:val="0"/>
      <w:marRight w:val="0"/>
      <w:marTop w:val="0"/>
      <w:marBottom w:val="0"/>
      <w:divBdr>
        <w:top w:val="none" w:sz="0" w:space="0" w:color="auto"/>
        <w:left w:val="none" w:sz="0" w:space="0" w:color="auto"/>
        <w:bottom w:val="none" w:sz="0" w:space="0" w:color="auto"/>
        <w:right w:val="none" w:sz="0" w:space="0" w:color="auto"/>
      </w:divBdr>
    </w:div>
    <w:div w:id="385758721">
      <w:bodyDiv w:val="1"/>
      <w:marLeft w:val="0"/>
      <w:marRight w:val="0"/>
      <w:marTop w:val="0"/>
      <w:marBottom w:val="0"/>
      <w:divBdr>
        <w:top w:val="none" w:sz="0" w:space="0" w:color="auto"/>
        <w:left w:val="none" w:sz="0" w:space="0" w:color="auto"/>
        <w:bottom w:val="none" w:sz="0" w:space="0" w:color="auto"/>
        <w:right w:val="none" w:sz="0" w:space="0" w:color="auto"/>
      </w:divBdr>
    </w:div>
    <w:div w:id="414714597">
      <w:bodyDiv w:val="1"/>
      <w:marLeft w:val="0"/>
      <w:marRight w:val="0"/>
      <w:marTop w:val="0"/>
      <w:marBottom w:val="0"/>
      <w:divBdr>
        <w:top w:val="none" w:sz="0" w:space="0" w:color="auto"/>
        <w:left w:val="none" w:sz="0" w:space="0" w:color="auto"/>
        <w:bottom w:val="none" w:sz="0" w:space="0" w:color="auto"/>
        <w:right w:val="none" w:sz="0" w:space="0" w:color="auto"/>
      </w:divBdr>
    </w:div>
    <w:div w:id="429280481">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274"/>
          <w:marRight w:val="0"/>
          <w:marTop w:val="0"/>
          <w:marBottom w:val="0"/>
          <w:divBdr>
            <w:top w:val="none" w:sz="0" w:space="0" w:color="auto"/>
            <w:left w:val="none" w:sz="0" w:space="0" w:color="auto"/>
            <w:bottom w:val="none" w:sz="0" w:space="0" w:color="auto"/>
            <w:right w:val="none" w:sz="0" w:space="0" w:color="auto"/>
          </w:divBdr>
        </w:div>
        <w:div w:id="1398432338">
          <w:marLeft w:val="274"/>
          <w:marRight w:val="0"/>
          <w:marTop w:val="0"/>
          <w:marBottom w:val="0"/>
          <w:divBdr>
            <w:top w:val="none" w:sz="0" w:space="0" w:color="auto"/>
            <w:left w:val="none" w:sz="0" w:space="0" w:color="auto"/>
            <w:bottom w:val="none" w:sz="0" w:space="0" w:color="auto"/>
            <w:right w:val="none" w:sz="0" w:space="0" w:color="auto"/>
          </w:divBdr>
        </w:div>
      </w:divsChild>
    </w:div>
    <w:div w:id="438330901">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9">
          <w:marLeft w:val="446"/>
          <w:marRight w:val="0"/>
          <w:marTop w:val="0"/>
          <w:marBottom w:val="0"/>
          <w:divBdr>
            <w:top w:val="none" w:sz="0" w:space="0" w:color="auto"/>
            <w:left w:val="none" w:sz="0" w:space="0" w:color="auto"/>
            <w:bottom w:val="none" w:sz="0" w:space="0" w:color="auto"/>
            <w:right w:val="none" w:sz="0" w:space="0" w:color="auto"/>
          </w:divBdr>
        </w:div>
        <w:div w:id="1046487702">
          <w:marLeft w:val="446"/>
          <w:marRight w:val="0"/>
          <w:marTop w:val="0"/>
          <w:marBottom w:val="0"/>
          <w:divBdr>
            <w:top w:val="none" w:sz="0" w:space="0" w:color="auto"/>
            <w:left w:val="none" w:sz="0" w:space="0" w:color="auto"/>
            <w:bottom w:val="none" w:sz="0" w:space="0" w:color="auto"/>
            <w:right w:val="none" w:sz="0" w:space="0" w:color="auto"/>
          </w:divBdr>
        </w:div>
        <w:div w:id="611787429">
          <w:marLeft w:val="446"/>
          <w:marRight w:val="0"/>
          <w:marTop w:val="0"/>
          <w:marBottom w:val="0"/>
          <w:divBdr>
            <w:top w:val="none" w:sz="0" w:space="0" w:color="auto"/>
            <w:left w:val="none" w:sz="0" w:space="0" w:color="auto"/>
            <w:bottom w:val="none" w:sz="0" w:space="0" w:color="auto"/>
            <w:right w:val="none" w:sz="0" w:space="0" w:color="auto"/>
          </w:divBdr>
        </w:div>
      </w:divsChild>
    </w:div>
    <w:div w:id="467892296">
      <w:bodyDiv w:val="1"/>
      <w:marLeft w:val="0"/>
      <w:marRight w:val="0"/>
      <w:marTop w:val="0"/>
      <w:marBottom w:val="0"/>
      <w:divBdr>
        <w:top w:val="none" w:sz="0" w:space="0" w:color="auto"/>
        <w:left w:val="none" w:sz="0" w:space="0" w:color="auto"/>
        <w:bottom w:val="none" w:sz="0" w:space="0" w:color="auto"/>
        <w:right w:val="none" w:sz="0" w:space="0" w:color="auto"/>
      </w:divBdr>
      <w:divsChild>
        <w:div w:id="255749973">
          <w:marLeft w:val="446"/>
          <w:marRight w:val="0"/>
          <w:marTop w:val="0"/>
          <w:marBottom w:val="0"/>
          <w:divBdr>
            <w:top w:val="none" w:sz="0" w:space="0" w:color="auto"/>
            <w:left w:val="none" w:sz="0" w:space="0" w:color="auto"/>
            <w:bottom w:val="none" w:sz="0" w:space="0" w:color="auto"/>
            <w:right w:val="none" w:sz="0" w:space="0" w:color="auto"/>
          </w:divBdr>
        </w:div>
        <w:div w:id="969752051">
          <w:marLeft w:val="446"/>
          <w:marRight w:val="0"/>
          <w:marTop w:val="0"/>
          <w:marBottom w:val="0"/>
          <w:divBdr>
            <w:top w:val="none" w:sz="0" w:space="0" w:color="auto"/>
            <w:left w:val="none" w:sz="0" w:space="0" w:color="auto"/>
            <w:bottom w:val="none" w:sz="0" w:space="0" w:color="auto"/>
            <w:right w:val="none" w:sz="0" w:space="0" w:color="auto"/>
          </w:divBdr>
        </w:div>
      </w:divsChild>
    </w:div>
    <w:div w:id="524756170">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0">
          <w:marLeft w:val="274"/>
          <w:marRight w:val="0"/>
          <w:marTop w:val="0"/>
          <w:marBottom w:val="0"/>
          <w:divBdr>
            <w:top w:val="none" w:sz="0" w:space="0" w:color="auto"/>
            <w:left w:val="none" w:sz="0" w:space="0" w:color="auto"/>
            <w:bottom w:val="none" w:sz="0" w:space="0" w:color="auto"/>
            <w:right w:val="none" w:sz="0" w:space="0" w:color="auto"/>
          </w:divBdr>
        </w:div>
        <w:div w:id="844327231">
          <w:marLeft w:val="274"/>
          <w:marRight w:val="0"/>
          <w:marTop w:val="0"/>
          <w:marBottom w:val="0"/>
          <w:divBdr>
            <w:top w:val="none" w:sz="0" w:space="0" w:color="auto"/>
            <w:left w:val="none" w:sz="0" w:space="0" w:color="auto"/>
            <w:bottom w:val="none" w:sz="0" w:space="0" w:color="auto"/>
            <w:right w:val="none" w:sz="0" w:space="0" w:color="auto"/>
          </w:divBdr>
        </w:div>
        <w:div w:id="1035697825">
          <w:marLeft w:val="274"/>
          <w:marRight w:val="0"/>
          <w:marTop w:val="0"/>
          <w:marBottom w:val="0"/>
          <w:divBdr>
            <w:top w:val="none" w:sz="0" w:space="0" w:color="auto"/>
            <w:left w:val="none" w:sz="0" w:space="0" w:color="auto"/>
            <w:bottom w:val="none" w:sz="0" w:space="0" w:color="auto"/>
            <w:right w:val="none" w:sz="0" w:space="0" w:color="auto"/>
          </w:divBdr>
        </w:div>
      </w:divsChild>
    </w:div>
    <w:div w:id="556165365">
      <w:bodyDiv w:val="1"/>
      <w:marLeft w:val="0"/>
      <w:marRight w:val="0"/>
      <w:marTop w:val="0"/>
      <w:marBottom w:val="0"/>
      <w:divBdr>
        <w:top w:val="none" w:sz="0" w:space="0" w:color="auto"/>
        <w:left w:val="none" w:sz="0" w:space="0" w:color="auto"/>
        <w:bottom w:val="none" w:sz="0" w:space="0" w:color="auto"/>
        <w:right w:val="none" w:sz="0" w:space="0" w:color="auto"/>
      </w:divBdr>
    </w:div>
    <w:div w:id="577331288">
      <w:bodyDiv w:val="1"/>
      <w:marLeft w:val="0"/>
      <w:marRight w:val="0"/>
      <w:marTop w:val="0"/>
      <w:marBottom w:val="0"/>
      <w:divBdr>
        <w:top w:val="none" w:sz="0" w:space="0" w:color="auto"/>
        <w:left w:val="none" w:sz="0" w:space="0" w:color="auto"/>
        <w:bottom w:val="none" w:sz="0" w:space="0" w:color="auto"/>
        <w:right w:val="none" w:sz="0" w:space="0" w:color="auto"/>
      </w:divBdr>
    </w:div>
    <w:div w:id="879589175">
      <w:bodyDiv w:val="1"/>
      <w:marLeft w:val="0"/>
      <w:marRight w:val="0"/>
      <w:marTop w:val="0"/>
      <w:marBottom w:val="0"/>
      <w:divBdr>
        <w:top w:val="none" w:sz="0" w:space="0" w:color="auto"/>
        <w:left w:val="none" w:sz="0" w:space="0" w:color="auto"/>
        <w:bottom w:val="none" w:sz="0" w:space="0" w:color="auto"/>
        <w:right w:val="none" w:sz="0" w:space="0" w:color="auto"/>
      </w:divBdr>
    </w:div>
    <w:div w:id="955990851">
      <w:bodyDiv w:val="1"/>
      <w:marLeft w:val="0"/>
      <w:marRight w:val="0"/>
      <w:marTop w:val="0"/>
      <w:marBottom w:val="0"/>
      <w:divBdr>
        <w:top w:val="none" w:sz="0" w:space="0" w:color="auto"/>
        <w:left w:val="none" w:sz="0" w:space="0" w:color="auto"/>
        <w:bottom w:val="none" w:sz="0" w:space="0" w:color="auto"/>
        <w:right w:val="none" w:sz="0" w:space="0" w:color="auto"/>
      </w:divBdr>
    </w:div>
    <w:div w:id="964195034">
      <w:bodyDiv w:val="1"/>
      <w:marLeft w:val="0"/>
      <w:marRight w:val="0"/>
      <w:marTop w:val="0"/>
      <w:marBottom w:val="0"/>
      <w:divBdr>
        <w:top w:val="none" w:sz="0" w:space="0" w:color="auto"/>
        <w:left w:val="none" w:sz="0" w:space="0" w:color="auto"/>
        <w:bottom w:val="none" w:sz="0" w:space="0" w:color="auto"/>
        <w:right w:val="none" w:sz="0" w:space="0" w:color="auto"/>
      </w:divBdr>
      <w:divsChild>
        <w:div w:id="685062539">
          <w:marLeft w:val="446"/>
          <w:marRight w:val="0"/>
          <w:marTop w:val="0"/>
          <w:marBottom w:val="0"/>
          <w:divBdr>
            <w:top w:val="none" w:sz="0" w:space="0" w:color="auto"/>
            <w:left w:val="none" w:sz="0" w:space="0" w:color="auto"/>
            <w:bottom w:val="none" w:sz="0" w:space="0" w:color="auto"/>
            <w:right w:val="none" w:sz="0" w:space="0" w:color="auto"/>
          </w:divBdr>
        </w:div>
        <w:div w:id="1943805289">
          <w:marLeft w:val="446"/>
          <w:marRight w:val="0"/>
          <w:marTop w:val="0"/>
          <w:marBottom w:val="0"/>
          <w:divBdr>
            <w:top w:val="none" w:sz="0" w:space="0" w:color="auto"/>
            <w:left w:val="none" w:sz="0" w:space="0" w:color="auto"/>
            <w:bottom w:val="none" w:sz="0" w:space="0" w:color="auto"/>
            <w:right w:val="none" w:sz="0" w:space="0" w:color="auto"/>
          </w:divBdr>
        </w:div>
        <w:div w:id="527642248">
          <w:marLeft w:val="446"/>
          <w:marRight w:val="0"/>
          <w:marTop w:val="0"/>
          <w:marBottom w:val="0"/>
          <w:divBdr>
            <w:top w:val="none" w:sz="0" w:space="0" w:color="auto"/>
            <w:left w:val="none" w:sz="0" w:space="0" w:color="auto"/>
            <w:bottom w:val="none" w:sz="0" w:space="0" w:color="auto"/>
            <w:right w:val="none" w:sz="0" w:space="0" w:color="auto"/>
          </w:divBdr>
        </w:div>
      </w:divsChild>
    </w:div>
    <w:div w:id="988630365">
      <w:bodyDiv w:val="1"/>
      <w:marLeft w:val="0"/>
      <w:marRight w:val="0"/>
      <w:marTop w:val="0"/>
      <w:marBottom w:val="0"/>
      <w:divBdr>
        <w:top w:val="none" w:sz="0" w:space="0" w:color="auto"/>
        <w:left w:val="none" w:sz="0" w:space="0" w:color="auto"/>
        <w:bottom w:val="none" w:sz="0" w:space="0" w:color="auto"/>
        <w:right w:val="none" w:sz="0" w:space="0" w:color="auto"/>
      </w:divBdr>
    </w:div>
    <w:div w:id="995376864">
      <w:bodyDiv w:val="1"/>
      <w:marLeft w:val="0"/>
      <w:marRight w:val="0"/>
      <w:marTop w:val="0"/>
      <w:marBottom w:val="0"/>
      <w:divBdr>
        <w:top w:val="none" w:sz="0" w:space="0" w:color="auto"/>
        <w:left w:val="none" w:sz="0" w:space="0" w:color="auto"/>
        <w:bottom w:val="none" w:sz="0" w:space="0" w:color="auto"/>
        <w:right w:val="none" w:sz="0" w:space="0" w:color="auto"/>
      </w:divBdr>
    </w:div>
    <w:div w:id="1015113969">
      <w:bodyDiv w:val="1"/>
      <w:marLeft w:val="0"/>
      <w:marRight w:val="0"/>
      <w:marTop w:val="0"/>
      <w:marBottom w:val="0"/>
      <w:divBdr>
        <w:top w:val="none" w:sz="0" w:space="0" w:color="auto"/>
        <w:left w:val="none" w:sz="0" w:space="0" w:color="auto"/>
        <w:bottom w:val="none" w:sz="0" w:space="0" w:color="auto"/>
        <w:right w:val="none" w:sz="0" w:space="0" w:color="auto"/>
      </w:divBdr>
      <w:divsChild>
        <w:div w:id="145325126">
          <w:marLeft w:val="446"/>
          <w:marRight w:val="0"/>
          <w:marTop w:val="120"/>
          <w:marBottom w:val="0"/>
          <w:divBdr>
            <w:top w:val="none" w:sz="0" w:space="0" w:color="auto"/>
            <w:left w:val="none" w:sz="0" w:space="0" w:color="auto"/>
            <w:bottom w:val="none" w:sz="0" w:space="0" w:color="auto"/>
            <w:right w:val="none" w:sz="0" w:space="0" w:color="auto"/>
          </w:divBdr>
        </w:div>
        <w:div w:id="1051225659">
          <w:marLeft w:val="446"/>
          <w:marRight w:val="0"/>
          <w:marTop w:val="120"/>
          <w:marBottom w:val="0"/>
          <w:divBdr>
            <w:top w:val="none" w:sz="0" w:space="0" w:color="auto"/>
            <w:left w:val="none" w:sz="0" w:space="0" w:color="auto"/>
            <w:bottom w:val="none" w:sz="0" w:space="0" w:color="auto"/>
            <w:right w:val="none" w:sz="0" w:space="0" w:color="auto"/>
          </w:divBdr>
        </w:div>
        <w:div w:id="921373911">
          <w:marLeft w:val="446"/>
          <w:marRight w:val="0"/>
          <w:marTop w:val="120"/>
          <w:marBottom w:val="0"/>
          <w:divBdr>
            <w:top w:val="none" w:sz="0" w:space="0" w:color="auto"/>
            <w:left w:val="none" w:sz="0" w:space="0" w:color="auto"/>
            <w:bottom w:val="none" w:sz="0" w:space="0" w:color="auto"/>
            <w:right w:val="none" w:sz="0" w:space="0" w:color="auto"/>
          </w:divBdr>
        </w:div>
        <w:div w:id="394398213">
          <w:marLeft w:val="446"/>
          <w:marRight w:val="0"/>
          <w:marTop w:val="120"/>
          <w:marBottom w:val="0"/>
          <w:divBdr>
            <w:top w:val="none" w:sz="0" w:space="0" w:color="auto"/>
            <w:left w:val="none" w:sz="0" w:space="0" w:color="auto"/>
            <w:bottom w:val="none" w:sz="0" w:space="0" w:color="auto"/>
            <w:right w:val="none" w:sz="0" w:space="0" w:color="auto"/>
          </w:divBdr>
        </w:div>
        <w:div w:id="282541437">
          <w:marLeft w:val="446"/>
          <w:marRight w:val="0"/>
          <w:marTop w:val="120"/>
          <w:marBottom w:val="0"/>
          <w:divBdr>
            <w:top w:val="none" w:sz="0" w:space="0" w:color="auto"/>
            <w:left w:val="none" w:sz="0" w:space="0" w:color="auto"/>
            <w:bottom w:val="none" w:sz="0" w:space="0" w:color="auto"/>
            <w:right w:val="none" w:sz="0" w:space="0" w:color="auto"/>
          </w:divBdr>
        </w:div>
        <w:div w:id="1448157395">
          <w:marLeft w:val="446"/>
          <w:marRight w:val="0"/>
          <w:marTop w:val="120"/>
          <w:marBottom w:val="0"/>
          <w:divBdr>
            <w:top w:val="none" w:sz="0" w:space="0" w:color="auto"/>
            <w:left w:val="none" w:sz="0" w:space="0" w:color="auto"/>
            <w:bottom w:val="none" w:sz="0" w:space="0" w:color="auto"/>
            <w:right w:val="none" w:sz="0" w:space="0" w:color="auto"/>
          </w:divBdr>
        </w:div>
        <w:div w:id="1784616646">
          <w:marLeft w:val="446"/>
          <w:marRight w:val="0"/>
          <w:marTop w:val="120"/>
          <w:marBottom w:val="0"/>
          <w:divBdr>
            <w:top w:val="none" w:sz="0" w:space="0" w:color="auto"/>
            <w:left w:val="none" w:sz="0" w:space="0" w:color="auto"/>
            <w:bottom w:val="none" w:sz="0" w:space="0" w:color="auto"/>
            <w:right w:val="none" w:sz="0" w:space="0" w:color="auto"/>
          </w:divBdr>
        </w:div>
        <w:div w:id="1647393516">
          <w:marLeft w:val="446"/>
          <w:marRight w:val="0"/>
          <w:marTop w:val="120"/>
          <w:marBottom w:val="0"/>
          <w:divBdr>
            <w:top w:val="none" w:sz="0" w:space="0" w:color="auto"/>
            <w:left w:val="none" w:sz="0" w:space="0" w:color="auto"/>
            <w:bottom w:val="none" w:sz="0" w:space="0" w:color="auto"/>
            <w:right w:val="none" w:sz="0" w:space="0" w:color="auto"/>
          </w:divBdr>
        </w:div>
        <w:div w:id="2094162092">
          <w:marLeft w:val="446"/>
          <w:marRight w:val="0"/>
          <w:marTop w:val="120"/>
          <w:marBottom w:val="0"/>
          <w:divBdr>
            <w:top w:val="none" w:sz="0" w:space="0" w:color="auto"/>
            <w:left w:val="none" w:sz="0" w:space="0" w:color="auto"/>
            <w:bottom w:val="none" w:sz="0" w:space="0" w:color="auto"/>
            <w:right w:val="none" w:sz="0" w:space="0" w:color="auto"/>
          </w:divBdr>
        </w:div>
        <w:div w:id="1333878793">
          <w:marLeft w:val="446"/>
          <w:marRight w:val="0"/>
          <w:marTop w:val="120"/>
          <w:marBottom w:val="0"/>
          <w:divBdr>
            <w:top w:val="none" w:sz="0" w:space="0" w:color="auto"/>
            <w:left w:val="none" w:sz="0" w:space="0" w:color="auto"/>
            <w:bottom w:val="none" w:sz="0" w:space="0" w:color="auto"/>
            <w:right w:val="none" w:sz="0" w:space="0" w:color="auto"/>
          </w:divBdr>
        </w:div>
        <w:div w:id="310214307">
          <w:marLeft w:val="446"/>
          <w:marRight w:val="0"/>
          <w:marTop w:val="120"/>
          <w:marBottom w:val="0"/>
          <w:divBdr>
            <w:top w:val="none" w:sz="0" w:space="0" w:color="auto"/>
            <w:left w:val="none" w:sz="0" w:space="0" w:color="auto"/>
            <w:bottom w:val="none" w:sz="0" w:space="0" w:color="auto"/>
            <w:right w:val="none" w:sz="0" w:space="0" w:color="auto"/>
          </w:divBdr>
        </w:div>
        <w:div w:id="576668224">
          <w:marLeft w:val="446"/>
          <w:marRight w:val="0"/>
          <w:marTop w:val="120"/>
          <w:marBottom w:val="0"/>
          <w:divBdr>
            <w:top w:val="none" w:sz="0" w:space="0" w:color="auto"/>
            <w:left w:val="none" w:sz="0" w:space="0" w:color="auto"/>
            <w:bottom w:val="none" w:sz="0" w:space="0" w:color="auto"/>
            <w:right w:val="none" w:sz="0" w:space="0" w:color="auto"/>
          </w:divBdr>
        </w:div>
        <w:div w:id="1991515299">
          <w:marLeft w:val="446"/>
          <w:marRight w:val="0"/>
          <w:marTop w:val="120"/>
          <w:marBottom w:val="0"/>
          <w:divBdr>
            <w:top w:val="none" w:sz="0" w:space="0" w:color="auto"/>
            <w:left w:val="none" w:sz="0" w:space="0" w:color="auto"/>
            <w:bottom w:val="none" w:sz="0" w:space="0" w:color="auto"/>
            <w:right w:val="none" w:sz="0" w:space="0" w:color="auto"/>
          </w:divBdr>
        </w:div>
        <w:div w:id="1794666993">
          <w:marLeft w:val="446"/>
          <w:marRight w:val="0"/>
          <w:marTop w:val="120"/>
          <w:marBottom w:val="0"/>
          <w:divBdr>
            <w:top w:val="none" w:sz="0" w:space="0" w:color="auto"/>
            <w:left w:val="none" w:sz="0" w:space="0" w:color="auto"/>
            <w:bottom w:val="none" w:sz="0" w:space="0" w:color="auto"/>
            <w:right w:val="none" w:sz="0" w:space="0" w:color="auto"/>
          </w:divBdr>
        </w:div>
        <w:div w:id="882641745">
          <w:marLeft w:val="446"/>
          <w:marRight w:val="0"/>
          <w:marTop w:val="120"/>
          <w:marBottom w:val="0"/>
          <w:divBdr>
            <w:top w:val="none" w:sz="0" w:space="0" w:color="auto"/>
            <w:left w:val="none" w:sz="0" w:space="0" w:color="auto"/>
            <w:bottom w:val="none" w:sz="0" w:space="0" w:color="auto"/>
            <w:right w:val="none" w:sz="0" w:space="0" w:color="auto"/>
          </w:divBdr>
        </w:div>
      </w:divsChild>
    </w:div>
    <w:div w:id="1020396888">
      <w:bodyDiv w:val="1"/>
      <w:marLeft w:val="0"/>
      <w:marRight w:val="0"/>
      <w:marTop w:val="0"/>
      <w:marBottom w:val="0"/>
      <w:divBdr>
        <w:top w:val="none" w:sz="0" w:space="0" w:color="auto"/>
        <w:left w:val="none" w:sz="0" w:space="0" w:color="auto"/>
        <w:bottom w:val="none" w:sz="0" w:space="0" w:color="auto"/>
        <w:right w:val="none" w:sz="0" w:space="0" w:color="auto"/>
      </w:divBdr>
      <w:divsChild>
        <w:div w:id="923151332">
          <w:marLeft w:val="446"/>
          <w:marRight w:val="0"/>
          <w:marTop w:val="0"/>
          <w:marBottom w:val="0"/>
          <w:divBdr>
            <w:top w:val="none" w:sz="0" w:space="0" w:color="auto"/>
            <w:left w:val="none" w:sz="0" w:space="0" w:color="auto"/>
            <w:bottom w:val="none" w:sz="0" w:space="0" w:color="auto"/>
            <w:right w:val="none" w:sz="0" w:space="0" w:color="auto"/>
          </w:divBdr>
        </w:div>
        <w:div w:id="1003702173">
          <w:marLeft w:val="446"/>
          <w:marRight w:val="0"/>
          <w:marTop w:val="0"/>
          <w:marBottom w:val="0"/>
          <w:divBdr>
            <w:top w:val="none" w:sz="0" w:space="0" w:color="auto"/>
            <w:left w:val="none" w:sz="0" w:space="0" w:color="auto"/>
            <w:bottom w:val="none" w:sz="0" w:space="0" w:color="auto"/>
            <w:right w:val="none" w:sz="0" w:space="0" w:color="auto"/>
          </w:divBdr>
        </w:div>
        <w:div w:id="140581464">
          <w:marLeft w:val="446"/>
          <w:marRight w:val="0"/>
          <w:marTop w:val="0"/>
          <w:marBottom w:val="0"/>
          <w:divBdr>
            <w:top w:val="none" w:sz="0" w:space="0" w:color="auto"/>
            <w:left w:val="none" w:sz="0" w:space="0" w:color="auto"/>
            <w:bottom w:val="none" w:sz="0" w:space="0" w:color="auto"/>
            <w:right w:val="none" w:sz="0" w:space="0" w:color="auto"/>
          </w:divBdr>
        </w:div>
      </w:divsChild>
    </w:div>
    <w:div w:id="1031494202">
      <w:bodyDiv w:val="1"/>
      <w:marLeft w:val="0"/>
      <w:marRight w:val="0"/>
      <w:marTop w:val="0"/>
      <w:marBottom w:val="0"/>
      <w:divBdr>
        <w:top w:val="none" w:sz="0" w:space="0" w:color="auto"/>
        <w:left w:val="none" w:sz="0" w:space="0" w:color="auto"/>
        <w:bottom w:val="none" w:sz="0" w:space="0" w:color="auto"/>
        <w:right w:val="none" w:sz="0" w:space="0" w:color="auto"/>
      </w:divBdr>
    </w:div>
    <w:div w:id="1039863442">
      <w:bodyDiv w:val="1"/>
      <w:marLeft w:val="0"/>
      <w:marRight w:val="0"/>
      <w:marTop w:val="0"/>
      <w:marBottom w:val="0"/>
      <w:divBdr>
        <w:top w:val="none" w:sz="0" w:space="0" w:color="auto"/>
        <w:left w:val="none" w:sz="0" w:space="0" w:color="auto"/>
        <w:bottom w:val="none" w:sz="0" w:space="0" w:color="auto"/>
        <w:right w:val="none" w:sz="0" w:space="0" w:color="auto"/>
      </w:divBdr>
      <w:divsChild>
        <w:div w:id="1001200473">
          <w:marLeft w:val="446"/>
          <w:marRight w:val="0"/>
          <w:marTop w:val="0"/>
          <w:marBottom w:val="0"/>
          <w:divBdr>
            <w:top w:val="none" w:sz="0" w:space="0" w:color="auto"/>
            <w:left w:val="none" w:sz="0" w:space="0" w:color="auto"/>
            <w:bottom w:val="none" w:sz="0" w:space="0" w:color="auto"/>
            <w:right w:val="none" w:sz="0" w:space="0" w:color="auto"/>
          </w:divBdr>
        </w:div>
        <w:div w:id="1540820160">
          <w:marLeft w:val="446"/>
          <w:marRight w:val="0"/>
          <w:marTop w:val="0"/>
          <w:marBottom w:val="0"/>
          <w:divBdr>
            <w:top w:val="none" w:sz="0" w:space="0" w:color="auto"/>
            <w:left w:val="none" w:sz="0" w:space="0" w:color="auto"/>
            <w:bottom w:val="none" w:sz="0" w:space="0" w:color="auto"/>
            <w:right w:val="none" w:sz="0" w:space="0" w:color="auto"/>
          </w:divBdr>
        </w:div>
      </w:divsChild>
    </w:div>
    <w:div w:id="1123035304">
      <w:bodyDiv w:val="1"/>
      <w:marLeft w:val="0"/>
      <w:marRight w:val="0"/>
      <w:marTop w:val="0"/>
      <w:marBottom w:val="0"/>
      <w:divBdr>
        <w:top w:val="none" w:sz="0" w:space="0" w:color="auto"/>
        <w:left w:val="none" w:sz="0" w:space="0" w:color="auto"/>
        <w:bottom w:val="none" w:sz="0" w:space="0" w:color="auto"/>
        <w:right w:val="none" w:sz="0" w:space="0" w:color="auto"/>
      </w:divBdr>
      <w:divsChild>
        <w:div w:id="227804862">
          <w:marLeft w:val="446"/>
          <w:marRight w:val="0"/>
          <w:marTop w:val="0"/>
          <w:marBottom w:val="0"/>
          <w:divBdr>
            <w:top w:val="none" w:sz="0" w:space="0" w:color="auto"/>
            <w:left w:val="none" w:sz="0" w:space="0" w:color="auto"/>
            <w:bottom w:val="none" w:sz="0" w:space="0" w:color="auto"/>
            <w:right w:val="none" w:sz="0" w:space="0" w:color="auto"/>
          </w:divBdr>
        </w:div>
        <w:div w:id="592671250">
          <w:marLeft w:val="446"/>
          <w:marRight w:val="0"/>
          <w:marTop w:val="0"/>
          <w:marBottom w:val="0"/>
          <w:divBdr>
            <w:top w:val="none" w:sz="0" w:space="0" w:color="auto"/>
            <w:left w:val="none" w:sz="0" w:space="0" w:color="auto"/>
            <w:bottom w:val="none" w:sz="0" w:space="0" w:color="auto"/>
            <w:right w:val="none" w:sz="0" w:space="0" w:color="auto"/>
          </w:divBdr>
        </w:div>
        <w:div w:id="312488645">
          <w:marLeft w:val="446"/>
          <w:marRight w:val="0"/>
          <w:marTop w:val="0"/>
          <w:marBottom w:val="0"/>
          <w:divBdr>
            <w:top w:val="none" w:sz="0" w:space="0" w:color="auto"/>
            <w:left w:val="none" w:sz="0" w:space="0" w:color="auto"/>
            <w:bottom w:val="none" w:sz="0" w:space="0" w:color="auto"/>
            <w:right w:val="none" w:sz="0" w:space="0" w:color="auto"/>
          </w:divBdr>
        </w:div>
      </w:divsChild>
    </w:div>
    <w:div w:id="1123310190">
      <w:bodyDiv w:val="1"/>
      <w:marLeft w:val="0"/>
      <w:marRight w:val="0"/>
      <w:marTop w:val="0"/>
      <w:marBottom w:val="0"/>
      <w:divBdr>
        <w:top w:val="none" w:sz="0" w:space="0" w:color="auto"/>
        <w:left w:val="none" w:sz="0" w:space="0" w:color="auto"/>
        <w:bottom w:val="none" w:sz="0" w:space="0" w:color="auto"/>
        <w:right w:val="none" w:sz="0" w:space="0" w:color="auto"/>
      </w:divBdr>
      <w:divsChild>
        <w:div w:id="710157777">
          <w:marLeft w:val="446"/>
          <w:marRight w:val="0"/>
          <w:marTop w:val="0"/>
          <w:marBottom w:val="0"/>
          <w:divBdr>
            <w:top w:val="none" w:sz="0" w:space="0" w:color="auto"/>
            <w:left w:val="none" w:sz="0" w:space="0" w:color="auto"/>
            <w:bottom w:val="none" w:sz="0" w:space="0" w:color="auto"/>
            <w:right w:val="none" w:sz="0" w:space="0" w:color="auto"/>
          </w:divBdr>
        </w:div>
      </w:divsChild>
    </w:div>
    <w:div w:id="1144665417">
      <w:bodyDiv w:val="1"/>
      <w:marLeft w:val="0"/>
      <w:marRight w:val="0"/>
      <w:marTop w:val="0"/>
      <w:marBottom w:val="0"/>
      <w:divBdr>
        <w:top w:val="none" w:sz="0" w:space="0" w:color="auto"/>
        <w:left w:val="none" w:sz="0" w:space="0" w:color="auto"/>
        <w:bottom w:val="none" w:sz="0" w:space="0" w:color="auto"/>
        <w:right w:val="none" w:sz="0" w:space="0" w:color="auto"/>
      </w:divBdr>
    </w:div>
    <w:div w:id="1218543592">
      <w:bodyDiv w:val="1"/>
      <w:marLeft w:val="0"/>
      <w:marRight w:val="0"/>
      <w:marTop w:val="0"/>
      <w:marBottom w:val="0"/>
      <w:divBdr>
        <w:top w:val="none" w:sz="0" w:space="0" w:color="auto"/>
        <w:left w:val="none" w:sz="0" w:space="0" w:color="auto"/>
        <w:bottom w:val="none" w:sz="0" w:space="0" w:color="auto"/>
        <w:right w:val="none" w:sz="0" w:space="0" w:color="auto"/>
      </w:divBdr>
      <w:divsChild>
        <w:div w:id="1115520120">
          <w:marLeft w:val="446"/>
          <w:marRight w:val="0"/>
          <w:marTop w:val="0"/>
          <w:marBottom w:val="0"/>
          <w:divBdr>
            <w:top w:val="none" w:sz="0" w:space="0" w:color="auto"/>
            <w:left w:val="none" w:sz="0" w:space="0" w:color="auto"/>
            <w:bottom w:val="none" w:sz="0" w:space="0" w:color="auto"/>
            <w:right w:val="none" w:sz="0" w:space="0" w:color="auto"/>
          </w:divBdr>
        </w:div>
        <w:div w:id="1813860866">
          <w:marLeft w:val="446"/>
          <w:marRight w:val="0"/>
          <w:marTop w:val="0"/>
          <w:marBottom w:val="0"/>
          <w:divBdr>
            <w:top w:val="none" w:sz="0" w:space="0" w:color="auto"/>
            <w:left w:val="none" w:sz="0" w:space="0" w:color="auto"/>
            <w:bottom w:val="none" w:sz="0" w:space="0" w:color="auto"/>
            <w:right w:val="none" w:sz="0" w:space="0" w:color="auto"/>
          </w:divBdr>
        </w:div>
      </w:divsChild>
    </w:div>
    <w:div w:id="12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33985137">
          <w:marLeft w:val="446"/>
          <w:marRight w:val="0"/>
          <w:marTop w:val="0"/>
          <w:marBottom w:val="0"/>
          <w:divBdr>
            <w:top w:val="none" w:sz="0" w:space="0" w:color="auto"/>
            <w:left w:val="none" w:sz="0" w:space="0" w:color="auto"/>
            <w:bottom w:val="none" w:sz="0" w:space="0" w:color="auto"/>
            <w:right w:val="none" w:sz="0" w:space="0" w:color="auto"/>
          </w:divBdr>
        </w:div>
        <w:div w:id="1963147153">
          <w:marLeft w:val="446"/>
          <w:marRight w:val="0"/>
          <w:marTop w:val="0"/>
          <w:marBottom w:val="0"/>
          <w:divBdr>
            <w:top w:val="none" w:sz="0" w:space="0" w:color="auto"/>
            <w:left w:val="none" w:sz="0" w:space="0" w:color="auto"/>
            <w:bottom w:val="none" w:sz="0" w:space="0" w:color="auto"/>
            <w:right w:val="none" w:sz="0" w:space="0" w:color="auto"/>
          </w:divBdr>
        </w:div>
      </w:divsChild>
    </w:div>
    <w:div w:id="1285119848">
      <w:bodyDiv w:val="1"/>
      <w:marLeft w:val="0"/>
      <w:marRight w:val="0"/>
      <w:marTop w:val="0"/>
      <w:marBottom w:val="0"/>
      <w:divBdr>
        <w:top w:val="none" w:sz="0" w:space="0" w:color="auto"/>
        <w:left w:val="none" w:sz="0" w:space="0" w:color="auto"/>
        <w:bottom w:val="none" w:sz="0" w:space="0" w:color="auto"/>
        <w:right w:val="none" w:sz="0" w:space="0" w:color="auto"/>
      </w:divBdr>
    </w:div>
    <w:div w:id="1415005925">
      <w:bodyDiv w:val="1"/>
      <w:marLeft w:val="0"/>
      <w:marRight w:val="0"/>
      <w:marTop w:val="0"/>
      <w:marBottom w:val="0"/>
      <w:divBdr>
        <w:top w:val="none" w:sz="0" w:space="0" w:color="auto"/>
        <w:left w:val="none" w:sz="0" w:space="0" w:color="auto"/>
        <w:bottom w:val="none" w:sz="0" w:space="0" w:color="auto"/>
        <w:right w:val="none" w:sz="0" w:space="0" w:color="auto"/>
      </w:divBdr>
      <w:divsChild>
        <w:div w:id="1207571587">
          <w:marLeft w:val="446"/>
          <w:marRight w:val="0"/>
          <w:marTop w:val="0"/>
          <w:marBottom w:val="0"/>
          <w:divBdr>
            <w:top w:val="none" w:sz="0" w:space="0" w:color="auto"/>
            <w:left w:val="none" w:sz="0" w:space="0" w:color="auto"/>
            <w:bottom w:val="none" w:sz="0" w:space="0" w:color="auto"/>
            <w:right w:val="none" w:sz="0" w:space="0" w:color="auto"/>
          </w:divBdr>
        </w:div>
        <w:div w:id="59135674">
          <w:marLeft w:val="446"/>
          <w:marRight w:val="0"/>
          <w:marTop w:val="0"/>
          <w:marBottom w:val="0"/>
          <w:divBdr>
            <w:top w:val="none" w:sz="0" w:space="0" w:color="auto"/>
            <w:left w:val="none" w:sz="0" w:space="0" w:color="auto"/>
            <w:bottom w:val="none" w:sz="0" w:space="0" w:color="auto"/>
            <w:right w:val="none" w:sz="0" w:space="0" w:color="auto"/>
          </w:divBdr>
        </w:div>
        <w:div w:id="1311985084">
          <w:marLeft w:val="446"/>
          <w:marRight w:val="0"/>
          <w:marTop w:val="0"/>
          <w:marBottom w:val="0"/>
          <w:divBdr>
            <w:top w:val="none" w:sz="0" w:space="0" w:color="auto"/>
            <w:left w:val="none" w:sz="0" w:space="0" w:color="auto"/>
            <w:bottom w:val="none" w:sz="0" w:space="0" w:color="auto"/>
            <w:right w:val="none" w:sz="0" w:space="0" w:color="auto"/>
          </w:divBdr>
        </w:div>
        <w:div w:id="1933656986">
          <w:marLeft w:val="446"/>
          <w:marRight w:val="0"/>
          <w:marTop w:val="0"/>
          <w:marBottom w:val="0"/>
          <w:divBdr>
            <w:top w:val="none" w:sz="0" w:space="0" w:color="auto"/>
            <w:left w:val="none" w:sz="0" w:space="0" w:color="auto"/>
            <w:bottom w:val="none" w:sz="0" w:space="0" w:color="auto"/>
            <w:right w:val="none" w:sz="0" w:space="0" w:color="auto"/>
          </w:divBdr>
        </w:div>
        <w:div w:id="166212018">
          <w:marLeft w:val="446"/>
          <w:marRight w:val="0"/>
          <w:marTop w:val="0"/>
          <w:marBottom w:val="0"/>
          <w:divBdr>
            <w:top w:val="none" w:sz="0" w:space="0" w:color="auto"/>
            <w:left w:val="none" w:sz="0" w:space="0" w:color="auto"/>
            <w:bottom w:val="none" w:sz="0" w:space="0" w:color="auto"/>
            <w:right w:val="none" w:sz="0" w:space="0" w:color="auto"/>
          </w:divBdr>
        </w:div>
        <w:div w:id="706370575">
          <w:marLeft w:val="446"/>
          <w:marRight w:val="0"/>
          <w:marTop w:val="0"/>
          <w:marBottom w:val="0"/>
          <w:divBdr>
            <w:top w:val="none" w:sz="0" w:space="0" w:color="auto"/>
            <w:left w:val="none" w:sz="0" w:space="0" w:color="auto"/>
            <w:bottom w:val="none" w:sz="0" w:space="0" w:color="auto"/>
            <w:right w:val="none" w:sz="0" w:space="0" w:color="auto"/>
          </w:divBdr>
        </w:div>
        <w:div w:id="689524534">
          <w:marLeft w:val="446"/>
          <w:marRight w:val="0"/>
          <w:marTop w:val="0"/>
          <w:marBottom w:val="0"/>
          <w:divBdr>
            <w:top w:val="none" w:sz="0" w:space="0" w:color="auto"/>
            <w:left w:val="none" w:sz="0" w:space="0" w:color="auto"/>
            <w:bottom w:val="none" w:sz="0" w:space="0" w:color="auto"/>
            <w:right w:val="none" w:sz="0" w:space="0" w:color="auto"/>
          </w:divBdr>
        </w:div>
        <w:div w:id="1130592572">
          <w:marLeft w:val="446"/>
          <w:marRight w:val="0"/>
          <w:marTop w:val="0"/>
          <w:marBottom w:val="0"/>
          <w:divBdr>
            <w:top w:val="none" w:sz="0" w:space="0" w:color="auto"/>
            <w:left w:val="none" w:sz="0" w:space="0" w:color="auto"/>
            <w:bottom w:val="none" w:sz="0" w:space="0" w:color="auto"/>
            <w:right w:val="none" w:sz="0" w:space="0" w:color="auto"/>
          </w:divBdr>
        </w:div>
        <w:div w:id="2130589740">
          <w:marLeft w:val="446"/>
          <w:marRight w:val="0"/>
          <w:marTop w:val="0"/>
          <w:marBottom w:val="0"/>
          <w:divBdr>
            <w:top w:val="none" w:sz="0" w:space="0" w:color="auto"/>
            <w:left w:val="none" w:sz="0" w:space="0" w:color="auto"/>
            <w:bottom w:val="none" w:sz="0" w:space="0" w:color="auto"/>
            <w:right w:val="none" w:sz="0" w:space="0" w:color="auto"/>
          </w:divBdr>
        </w:div>
        <w:div w:id="1948154087">
          <w:marLeft w:val="446"/>
          <w:marRight w:val="0"/>
          <w:marTop w:val="0"/>
          <w:marBottom w:val="0"/>
          <w:divBdr>
            <w:top w:val="none" w:sz="0" w:space="0" w:color="auto"/>
            <w:left w:val="none" w:sz="0" w:space="0" w:color="auto"/>
            <w:bottom w:val="none" w:sz="0" w:space="0" w:color="auto"/>
            <w:right w:val="none" w:sz="0" w:space="0" w:color="auto"/>
          </w:divBdr>
        </w:div>
        <w:div w:id="1269116078">
          <w:marLeft w:val="446"/>
          <w:marRight w:val="0"/>
          <w:marTop w:val="0"/>
          <w:marBottom w:val="0"/>
          <w:divBdr>
            <w:top w:val="none" w:sz="0" w:space="0" w:color="auto"/>
            <w:left w:val="none" w:sz="0" w:space="0" w:color="auto"/>
            <w:bottom w:val="none" w:sz="0" w:space="0" w:color="auto"/>
            <w:right w:val="none" w:sz="0" w:space="0" w:color="auto"/>
          </w:divBdr>
        </w:div>
        <w:div w:id="1789395321">
          <w:marLeft w:val="446"/>
          <w:marRight w:val="0"/>
          <w:marTop w:val="0"/>
          <w:marBottom w:val="0"/>
          <w:divBdr>
            <w:top w:val="none" w:sz="0" w:space="0" w:color="auto"/>
            <w:left w:val="none" w:sz="0" w:space="0" w:color="auto"/>
            <w:bottom w:val="none" w:sz="0" w:space="0" w:color="auto"/>
            <w:right w:val="none" w:sz="0" w:space="0" w:color="auto"/>
          </w:divBdr>
        </w:div>
        <w:div w:id="921723883">
          <w:marLeft w:val="446"/>
          <w:marRight w:val="0"/>
          <w:marTop w:val="0"/>
          <w:marBottom w:val="0"/>
          <w:divBdr>
            <w:top w:val="none" w:sz="0" w:space="0" w:color="auto"/>
            <w:left w:val="none" w:sz="0" w:space="0" w:color="auto"/>
            <w:bottom w:val="none" w:sz="0" w:space="0" w:color="auto"/>
            <w:right w:val="none" w:sz="0" w:space="0" w:color="auto"/>
          </w:divBdr>
        </w:div>
      </w:divsChild>
    </w:div>
    <w:div w:id="1478840133">
      <w:bodyDiv w:val="1"/>
      <w:marLeft w:val="0"/>
      <w:marRight w:val="0"/>
      <w:marTop w:val="0"/>
      <w:marBottom w:val="0"/>
      <w:divBdr>
        <w:top w:val="none" w:sz="0" w:space="0" w:color="auto"/>
        <w:left w:val="none" w:sz="0" w:space="0" w:color="auto"/>
        <w:bottom w:val="none" w:sz="0" w:space="0" w:color="auto"/>
        <w:right w:val="none" w:sz="0" w:space="0" w:color="auto"/>
      </w:divBdr>
    </w:div>
    <w:div w:id="1498619349">
      <w:bodyDiv w:val="1"/>
      <w:marLeft w:val="0"/>
      <w:marRight w:val="0"/>
      <w:marTop w:val="0"/>
      <w:marBottom w:val="0"/>
      <w:divBdr>
        <w:top w:val="none" w:sz="0" w:space="0" w:color="auto"/>
        <w:left w:val="none" w:sz="0" w:space="0" w:color="auto"/>
        <w:bottom w:val="none" w:sz="0" w:space="0" w:color="auto"/>
        <w:right w:val="none" w:sz="0" w:space="0" w:color="auto"/>
      </w:divBdr>
      <w:divsChild>
        <w:div w:id="222568049">
          <w:marLeft w:val="446"/>
          <w:marRight w:val="0"/>
          <w:marTop w:val="0"/>
          <w:marBottom w:val="0"/>
          <w:divBdr>
            <w:top w:val="none" w:sz="0" w:space="0" w:color="auto"/>
            <w:left w:val="none" w:sz="0" w:space="0" w:color="auto"/>
            <w:bottom w:val="none" w:sz="0" w:space="0" w:color="auto"/>
            <w:right w:val="none" w:sz="0" w:space="0" w:color="auto"/>
          </w:divBdr>
        </w:div>
        <w:div w:id="54594833">
          <w:marLeft w:val="446"/>
          <w:marRight w:val="0"/>
          <w:marTop w:val="0"/>
          <w:marBottom w:val="0"/>
          <w:divBdr>
            <w:top w:val="none" w:sz="0" w:space="0" w:color="auto"/>
            <w:left w:val="none" w:sz="0" w:space="0" w:color="auto"/>
            <w:bottom w:val="none" w:sz="0" w:space="0" w:color="auto"/>
            <w:right w:val="none" w:sz="0" w:space="0" w:color="auto"/>
          </w:divBdr>
        </w:div>
      </w:divsChild>
    </w:div>
    <w:div w:id="1504776836">
      <w:bodyDiv w:val="1"/>
      <w:marLeft w:val="0"/>
      <w:marRight w:val="0"/>
      <w:marTop w:val="0"/>
      <w:marBottom w:val="0"/>
      <w:divBdr>
        <w:top w:val="none" w:sz="0" w:space="0" w:color="auto"/>
        <w:left w:val="none" w:sz="0" w:space="0" w:color="auto"/>
        <w:bottom w:val="none" w:sz="0" w:space="0" w:color="auto"/>
        <w:right w:val="none" w:sz="0" w:space="0" w:color="auto"/>
      </w:divBdr>
    </w:div>
    <w:div w:id="1553736990">
      <w:bodyDiv w:val="1"/>
      <w:marLeft w:val="0"/>
      <w:marRight w:val="0"/>
      <w:marTop w:val="0"/>
      <w:marBottom w:val="0"/>
      <w:divBdr>
        <w:top w:val="none" w:sz="0" w:space="0" w:color="auto"/>
        <w:left w:val="none" w:sz="0" w:space="0" w:color="auto"/>
        <w:bottom w:val="none" w:sz="0" w:space="0" w:color="auto"/>
        <w:right w:val="none" w:sz="0" w:space="0" w:color="auto"/>
      </w:divBdr>
    </w:div>
    <w:div w:id="1575579570">
      <w:bodyDiv w:val="1"/>
      <w:marLeft w:val="0"/>
      <w:marRight w:val="0"/>
      <w:marTop w:val="0"/>
      <w:marBottom w:val="0"/>
      <w:divBdr>
        <w:top w:val="none" w:sz="0" w:space="0" w:color="auto"/>
        <w:left w:val="none" w:sz="0" w:space="0" w:color="auto"/>
        <w:bottom w:val="none" w:sz="0" w:space="0" w:color="auto"/>
        <w:right w:val="none" w:sz="0" w:space="0" w:color="auto"/>
      </w:divBdr>
    </w:div>
    <w:div w:id="1579628208">
      <w:bodyDiv w:val="1"/>
      <w:marLeft w:val="0"/>
      <w:marRight w:val="0"/>
      <w:marTop w:val="0"/>
      <w:marBottom w:val="0"/>
      <w:divBdr>
        <w:top w:val="none" w:sz="0" w:space="0" w:color="auto"/>
        <w:left w:val="none" w:sz="0" w:space="0" w:color="auto"/>
        <w:bottom w:val="none" w:sz="0" w:space="0" w:color="auto"/>
        <w:right w:val="none" w:sz="0" w:space="0" w:color="auto"/>
      </w:divBdr>
    </w:div>
    <w:div w:id="1657952112">
      <w:bodyDiv w:val="1"/>
      <w:marLeft w:val="0"/>
      <w:marRight w:val="0"/>
      <w:marTop w:val="0"/>
      <w:marBottom w:val="0"/>
      <w:divBdr>
        <w:top w:val="none" w:sz="0" w:space="0" w:color="auto"/>
        <w:left w:val="none" w:sz="0" w:space="0" w:color="auto"/>
        <w:bottom w:val="none" w:sz="0" w:space="0" w:color="auto"/>
        <w:right w:val="none" w:sz="0" w:space="0" w:color="auto"/>
      </w:divBdr>
    </w:div>
    <w:div w:id="1675568740">
      <w:bodyDiv w:val="1"/>
      <w:marLeft w:val="0"/>
      <w:marRight w:val="0"/>
      <w:marTop w:val="0"/>
      <w:marBottom w:val="0"/>
      <w:divBdr>
        <w:top w:val="none" w:sz="0" w:space="0" w:color="auto"/>
        <w:left w:val="none" w:sz="0" w:space="0" w:color="auto"/>
        <w:bottom w:val="none" w:sz="0" w:space="0" w:color="auto"/>
        <w:right w:val="none" w:sz="0" w:space="0" w:color="auto"/>
      </w:divBdr>
    </w:div>
    <w:div w:id="1901402573">
      <w:bodyDiv w:val="1"/>
      <w:marLeft w:val="0"/>
      <w:marRight w:val="0"/>
      <w:marTop w:val="0"/>
      <w:marBottom w:val="0"/>
      <w:divBdr>
        <w:top w:val="none" w:sz="0" w:space="0" w:color="auto"/>
        <w:left w:val="none" w:sz="0" w:space="0" w:color="auto"/>
        <w:bottom w:val="none" w:sz="0" w:space="0" w:color="auto"/>
        <w:right w:val="none" w:sz="0" w:space="0" w:color="auto"/>
      </w:divBdr>
    </w:div>
    <w:div w:id="2030569013">
      <w:bodyDiv w:val="1"/>
      <w:marLeft w:val="0"/>
      <w:marRight w:val="0"/>
      <w:marTop w:val="0"/>
      <w:marBottom w:val="0"/>
      <w:divBdr>
        <w:top w:val="none" w:sz="0" w:space="0" w:color="auto"/>
        <w:left w:val="none" w:sz="0" w:space="0" w:color="auto"/>
        <w:bottom w:val="none" w:sz="0" w:space="0" w:color="auto"/>
        <w:right w:val="none" w:sz="0" w:space="0" w:color="auto"/>
      </w:divBdr>
      <w:divsChild>
        <w:div w:id="204906731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axelrodgroup.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lms.exeloncorp.com/plateau/user/deeplink_redirect.jsp?linkId=ITEM_DETAILS&amp;componentID=E-W-ALL-SITLEAD0304&amp;componentTypeID=TRAINING&amp;revisionDate=1415818380000"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managementhelp.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www.manager-t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www.tablegroup.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716DE-EF66-40B2-8F63-A26C422250A7}"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9B80CAA9-1DF3-4D8E-B3F8-138A4A98DBC8}">
      <dgm:prSet phldrT="[Text]"/>
      <dgm:spPr/>
      <dgm:t>
        <a:bodyPr/>
        <a:lstStyle/>
        <a:p>
          <a:r>
            <a:rPr lang="en-US"/>
            <a:t>Prepare</a:t>
          </a:r>
        </a:p>
      </dgm:t>
    </dgm:pt>
    <dgm:pt modelId="{F08AEB64-55CD-4494-9B13-D9031FB15B6B}" type="parTrans" cxnId="{E4C62EB3-D35D-4387-89AC-BEF1E79D0B31}">
      <dgm:prSet/>
      <dgm:spPr/>
      <dgm:t>
        <a:bodyPr/>
        <a:lstStyle/>
        <a:p>
          <a:endParaRPr lang="en-US"/>
        </a:p>
      </dgm:t>
    </dgm:pt>
    <dgm:pt modelId="{3251BC3B-B7EE-4798-876F-3214854BADD3}" type="sibTrans" cxnId="{E4C62EB3-D35D-4387-89AC-BEF1E79D0B31}">
      <dgm:prSet/>
      <dgm:spPr/>
      <dgm:t>
        <a:bodyPr/>
        <a:lstStyle/>
        <a:p>
          <a:endParaRPr lang="en-US"/>
        </a:p>
      </dgm:t>
    </dgm:pt>
    <dgm:pt modelId="{ECADDB5D-3672-4702-9FA2-D28BE73B09DD}">
      <dgm:prSet phldrT="[Text]" custT="1"/>
      <dgm:spPr/>
      <dgm:t>
        <a:bodyPr/>
        <a:lstStyle/>
        <a:p>
          <a:r>
            <a:rPr lang="en-US" sz="1300"/>
            <a:t>Assess the need for the meeting ask</a:t>
          </a:r>
        </a:p>
      </dgm:t>
    </dgm:pt>
    <dgm:pt modelId="{86BC9FAE-966D-403F-B98B-F6BD56CA340B}" type="parTrans" cxnId="{322C9268-6AC5-4D80-B734-37F826AAFB72}">
      <dgm:prSet/>
      <dgm:spPr/>
      <dgm:t>
        <a:bodyPr/>
        <a:lstStyle/>
        <a:p>
          <a:endParaRPr lang="en-US"/>
        </a:p>
      </dgm:t>
    </dgm:pt>
    <dgm:pt modelId="{38CED12A-AFF1-47E9-9274-936C5EE0E650}" type="sibTrans" cxnId="{322C9268-6AC5-4D80-B734-37F826AAFB72}">
      <dgm:prSet/>
      <dgm:spPr/>
      <dgm:t>
        <a:bodyPr/>
        <a:lstStyle/>
        <a:p>
          <a:endParaRPr lang="en-US"/>
        </a:p>
      </dgm:t>
    </dgm:pt>
    <dgm:pt modelId="{521E2857-13BC-4B76-AFE3-3EF2101607E3}">
      <dgm:prSet phldrT="[Text]" custT="1"/>
      <dgm:spPr/>
      <dgm:t>
        <a:bodyPr/>
        <a:lstStyle/>
        <a:p>
          <a:r>
            <a:rPr lang="en-US" sz="1300"/>
            <a:t>Only invite those who are affected by the information, actions and decisions</a:t>
          </a:r>
        </a:p>
      </dgm:t>
    </dgm:pt>
    <dgm:pt modelId="{8B29B997-799F-43CA-BE1B-2E3B2DD940C3}" type="parTrans" cxnId="{59F0EAB6-B7EB-40C1-8F0F-AF77D093C1AC}">
      <dgm:prSet/>
      <dgm:spPr/>
      <dgm:t>
        <a:bodyPr/>
        <a:lstStyle/>
        <a:p>
          <a:endParaRPr lang="en-US"/>
        </a:p>
      </dgm:t>
    </dgm:pt>
    <dgm:pt modelId="{2A6BBB31-F39F-4CC5-9B76-CCC608956DD2}" type="sibTrans" cxnId="{59F0EAB6-B7EB-40C1-8F0F-AF77D093C1AC}">
      <dgm:prSet/>
      <dgm:spPr/>
      <dgm:t>
        <a:bodyPr/>
        <a:lstStyle/>
        <a:p>
          <a:endParaRPr lang="en-US"/>
        </a:p>
      </dgm:t>
    </dgm:pt>
    <dgm:pt modelId="{DE33A2EB-BB5B-4899-874D-CEA96DC7BDBF}">
      <dgm:prSet phldrT="[Text]"/>
      <dgm:spPr/>
      <dgm:t>
        <a:bodyPr/>
        <a:lstStyle/>
        <a:p>
          <a:r>
            <a:rPr lang="en-US"/>
            <a:t>Engage &amp; Particpate</a:t>
          </a:r>
        </a:p>
      </dgm:t>
    </dgm:pt>
    <dgm:pt modelId="{EF773480-93BB-49EE-9BB2-0D9D0993EF38}" type="parTrans" cxnId="{43E9C6F4-9546-4C68-AE01-26D863740CA6}">
      <dgm:prSet/>
      <dgm:spPr/>
      <dgm:t>
        <a:bodyPr/>
        <a:lstStyle/>
        <a:p>
          <a:endParaRPr lang="en-US"/>
        </a:p>
      </dgm:t>
    </dgm:pt>
    <dgm:pt modelId="{CBBEE8A1-E4B0-49CD-8C7E-23C148BD5184}" type="sibTrans" cxnId="{43E9C6F4-9546-4C68-AE01-26D863740CA6}">
      <dgm:prSet/>
      <dgm:spPr/>
      <dgm:t>
        <a:bodyPr/>
        <a:lstStyle/>
        <a:p>
          <a:endParaRPr lang="en-US"/>
        </a:p>
      </dgm:t>
    </dgm:pt>
    <dgm:pt modelId="{4EE06A1C-2D55-4D34-86E5-9DCDDB82A1EC}">
      <dgm:prSet phldrT="[Text]" custT="1"/>
      <dgm:spPr/>
      <dgm:t>
        <a:bodyPr/>
        <a:lstStyle/>
        <a:p>
          <a:r>
            <a:rPr lang="en-US" sz="1300"/>
            <a:t>Create a welcoming environment</a:t>
          </a:r>
        </a:p>
      </dgm:t>
    </dgm:pt>
    <dgm:pt modelId="{F1D7416A-B9D1-43AD-8805-540CE9153A75}" type="parTrans" cxnId="{980AB3FC-CD1A-40F6-A973-8BA95C0E34A3}">
      <dgm:prSet/>
      <dgm:spPr/>
      <dgm:t>
        <a:bodyPr/>
        <a:lstStyle/>
        <a:p>
          <a:endParaRPr lang="en-US"/>
        </a:p>
      </dgm:t>
    </dgm:pt>
    <dgm:pt modelId="{21D7DEAF-9D5F-4872-991D-C943B84D671D}" type="sibTrans" cxnId="{980AB3FC-CD1A-40F6-A973-8BA95C0E34A3}">
      <dgm:prSet/>
      <dgm:spPr/>
      <dgm:t>
        <a:bodyPr/>
        <a:lstStyle/>
        <a:p>
          <a:endParaRPr lang="en-US"/>
        </a:p>
      </dgm:t>
    </dgm:pt>
    <dgm:pt modelId="{25DE184A-D816-41CF-BB6E-2F9D4E5BFD2D}">
      <dgm:prSet phldrT="[Text]" custT="1"/>
      <dgm:spPr/>
      <dgm:t>
        <a:bodyPr/>
        <a:lstStyle/>
        <a:p>
          <a:r>
            <a:rPr lang="en-US" sz="1300"/>
            <a:t>Create dialogue relate to the goals and tasks</a:t>
          </a:r>
        </a:p>
      </dgm:t>
    </dgm:pt>
    <dgm:pt modelId="{3E02565C-FD71-4BD2-A15D-58E16B561B06}" type="parTrans" cxnId="{B5C5CA06-5667-43DB-8678-707BE0B68072}">
      <dgm:prSet/>
      <dgm:spPr/>
      <dgm:t>
        <a:bodyPr/>
        <a:lstStyle/>
        <a:p>
          <a:endParaRPr lang="en-US"/>
        </a:p>
      </dgm:t>
    </dgm:pt>
    <dgm:pt modelId="{7D0E8C20-CBE4-48B1-A1DF-B5120FA781E1}" type="sibTrans" cxnId="{B5C5CA06-5667-43DB-8678-707BE0B68072}">
      <dgm:prSet/>
      <dgm:spPr/>
      <dgm:t>
        <a:bodyPr/>
        <a:lstStyle/>
        <a:p>
          <a:endParaRPr lang="en-US"/>
        </a:p>
      </dgm:t>
    </dgm:pt>
    <dgm:pt modelId="{19D5C5AD-9F6B-4420-B773-DE04258DAA93}">
      <dgm:prSet phldrT="[Text]"/>
      <dgm:spPr/>
      <dgm:t>
        <a:bodyPr/>
        <a:lstStyle/>
        <a:p>
          <a:r>
            <a:rPr lang="en-US"/>
            <a:t>Execute</a:t>
          </a:r>
        </a:p>
      </dgm:t>
    </dgm:pt>
    <dgm:pt modelId="{F1091294-812A-46ED-963C-C46AFC183F71}" type="parTrans" cxnId="{31351978-A64F-431C-BC3C-79E6B4D6B697}">
      <dgm:prSet/>
      <dgm:spPr/>
      <dgm:t>
        <a:bodyPr/>
        <a:lstStyle/>
        <a:p>
          <a:endParaRPr lang="en-US"/>
        </a:p>
      </dgm:t>
    </dgm:pt>
    <dgm:pt modelId="{276B5116-71B3-4C2E-B798-752E28510B8F}" type="sibTrans" cxnId="{31351978-A64F-431C-BC3C-79E6B4D6B697}">
      <dgm:prSet/>
      <dgm:spPr/>
      <dgm:t>
        <a:bodyPr/>
        <a:lstStyle/>
        <a:p>
          <a:endParaRPr lang="en-US"/>
        </a:p>
      </dgm:t>
    </dgm:pt>
    <dgm:pt modelId="{9B408F13-146F-4E62-BE5A-E714601AB931}">
      <dgm:prSet phldrT="[Text]" custT="1"/>
      <dgm:spPr/>
      <dgm:t>
        <a:bodyPr/>
        <a:lstStyle/>
        <a:p>
          <a:endParaRPr lang="en-US" sz="1300"/>
        </a:p>
      </dgm:t>
    </dgm:pt>
    <dgm:pt modelId="{8FD26965-94B2-42F4-B062-52016FAC3548}" type="parTrans" cxnId="{8FEE1624-B985-4430-AB05-D576C06E689C}">
      <dgm:prSet/>
      <dgm:spPr/>
      <dgm:t>
        <a:bodyPr/>
        <a:lstStyle/>
        <a:p>
          <a:endParaRPr lang="en-US"/>
        </a:p>
      </dgm:t>
    </dgm:pt>
    <dgm:pt modelId="{3DA19BC2-B583-4DAB-803F-A7D64F668F0E}" type="sibTrans" cxnId="{8FEE1624-B985-4430-AB05-D576C06E689C}">
      <dgm:prSet/>
      <dgm:spPr/>
      <dgm:t>
        <a:bodyPr/>
        <a:lstStyle/>
        <a:p>
          <a:endParaRPr lang="en-US"/>
        </a:p>
      </dgm:t>
    </dgm:pt>
    <dgm:pt modelId="{14BD1682-2499-4124-9BA9-E4F41C12BCAF}">
      <dgm:prSet phldrT="[Text]" custT="1"/>
      <dgm:spPr/>
      <dgm:t>
        <a:bodyPr/>
        <a:lstStyle/>
        <a:p>
          <a:r>
            <a:rPr lang="en-US" sz="1300"/>
            <a:t>Maintain the agenda</a:t>
          </a:r>
        </a:p>
      </dgm:t>
    </dgm:pt>
    <dgm:pt modelId="{1980AF3E-12E0-4DB3-9F9E-E48B5376E827}" type="parTrans" cxnId="{FF2E93E3-12F0-4942-A17B-246314A50F4D}">
      <dgm:prSet/>
      <dgm:spPr/>
      <dgm:t>
        <a:bodyPr/>
        <a:lstStyle/>
        <a:p>
          <a:endParaRPr lang="en-US"/>
        </a:p>
      </dgm:t>
    </dgm:pt>
    <dgm:pt modelId="{89712FAC-EA99-465A-8DE5-013FDA2A7AAB}" type="sibTrans" cxnId="{FF2E93E3-12F0-4942-A17B-246314A50F4D}">
      <dgm:prSet/>
      <dgm:spPr/>
      <dgm:t>
        <a:bodyPr/>
        <a:lstStyle/>
        <a:p>
          <a:endParaRPr lang="en-US"/>
        </a:p>
      </dgm:t>
    </dgm:pt>
    <dgm:pt modelId="{14EB53A3-C0EE-45B4-87E1-96EB619D9E9F}">
      <dgm:prSet phldrT="[Text]" custT="1"/>
      <dgm:spPr/>
      <dgm:t>
        <a:bodyPr/>
        <a:lstStyle/>
        <a:p>
          <a:r>
            <a:rPr lang="en-US" sz="1300"/>
            <a:t>Prepare an informed and appropriate meeting agneda, distribute in advance</a:t>
          </a:r>
        </a:p>
      </dgm:t>
    </dgm:pt>
    <dgm:pt modelId="{937178A8-6942-472A-AFC9-E62A47E8EAA2}" type="parTrans" cxnId="{6F201F07-1C0F-4DE1-93D2-7237451FBEC3}">
      <dgm:prSet/>
      <dgm:spPr/>
      <dgm:t>
        <a:bodyPr/>
        <a:lstStyle/>
        <a:p>
          <a:endParaRPr lang="en-US"/>
        </a:p>
      </dgm:t>
    </dgm:pt>
    <dgm:pt modelId="{0D59A26A-E606-4A8F-8B02-6893138C5947}" type="sibTrans" cxnId="{6F201F07-1C0F-4DE1-93D2-7237451FBEC3}">
      <dgm:prSet/>
      <dgm:spPr/>
      <dgm:t>
        <a:bodyPr/>
        <a:lstStyle/>
        <a:p>
          <a:endParaRPr lang="en-US"/>
        </a:p>
      </dgm:t>
    </dgm:pt>
    <dgm:pt modelId="{0F1BEF9B-90B0-4142-9056-7AE9752CE3EA}">
      <dgm:prSet phldrT="[Text]" custT="1"/>
      <dgm:spPr/>
      <dgm:t>
        <a:bodyPr/>
        <a:lstStyle/>
        <a:p>
          <a:r>
            <a:rPr lang="en-US" sz="1300"/>
            <a:t>Prepare participants in advance: communicate meeting guidelines and expectations</a:t>
          </a:r>
        </a:p>
      </dgm:t>
    </dgm:pt>
    <dgm:pt modelId="{930257E3-6BFF-4F09-8A54-18A755F9B7C1}" type="parTrans" cxnId="{72EE403A-8698-4BDB-A791-622BE7646EE2}">
      <dgm:prSet/>
      <dgm:spPr/>
      <dgm:t>
        <a:bodyPr/>
        <a:lstStyle/>
        <a:p>
          <a:endParaRPr lang="en-US"/>
        </a:p>
      </dgm:t>
    </dgm:pt>
    <dgm:pt modelId="{6F6BFAA6-F556-45BD-9753-B11F7DD90548}" type="sibTrans" cxnId="{72EE403A-8698-4BDB-A791-622BE7646EE2}">
      <dgm:prSet/>
      <dgm:spPr/>
      <dgm:t>
        <a:bodyPr/>
        <a:lstStyle/>
        <a:p>
          <a:endParaRPr lang="en-US"/>
        </a:p>
      </dgm:t>
    </dgm:pt>
    <dgm:pt modelId="{EBF80FED-0280-4657-A720-EFD83F7B0142}">
      <dgm:prSet phldrT="[Text]" custT="1"/>
      <dgm:spPr/>
      <dgm:t>
        <a:bodyPr/>
        <a:lstStyle/>
        <a:p>
          <a:r>
            <a:rPr lang="en-US" sz="1300"/>
            <a:t>Ensure room is ready: equipment, handouts, etc.</a:t>
          </a:r>
        </a:p>
      </dgm:t>
    </dgm:pt>
    <dgm:pt modelId="{8A03D867-B707-4DDA-8C9F-2A075D283173}" type="parTrans" cxnId="{C49D9BDD-031D-4571-BAC3-1DD91567591D}">
      <dgm:prSet/>
      <dgm:spPr/>
      <dgm:t>
        <a:bodyPr/>
        <a:lstStyle/>
        <a:p>
          <a:endParaRPr lang="en-US"/>
        </a:p>
      </dgm:t>
    </dgm:pt>
    <dgm:pt modelId="{4FA3E233-AE83-4BE5-B2BC-6C062CE1C3A1}" type="sibTrans" cxnId="{C49D9BDD-031D-4571-BAC3-1DD91567591D}">
      <dgm:prSet/>
      <dgm:spPr/>
      <dgm:t>
        <a:bodyPr/>
        <a:lstStyle/>
        <a:p>
          <a:endParaRPr lang="en-US"/>
        </a:p>
      </dgm:t>
    </dgm:pt>
    <dgm:pt modelId="{7B65B411-5D33-4C37-820E-27EA491651FC}">
      <dgm:prSet phldrT="[Text]" custT="1"/>
      <dgm:spPr/>
      <dgm:t>
        <a:bodyPr/>
        <a:lstStyle/>
        <a:p>
          <a:r>
            <a:rPr lang="en-US" sz="1300"/>
            <a:t>People come to meeting with facts feelings and thoughts -- design agendas and dialogue to touch on each of these</a:t>
          </a:r>
        </a:p>
      </dgm:t>
    </dgm:pt>
    <dgm:pt modelId="{AD66B52B-D245-43C6-A97B-06323B3471F7}" type="parTrans" cxnId="{8AFADB08-6799-44AE-9152-E340CA71D70D}">
      <dgm:prSet/>
      <dgm:spPr/>
      <dgm:t>
        <a:bodyPr/>
        <a:lstStyle/>
        <a:p>
          <a:endParaRPr lang="en-US"/>
        </a:p>
      </dgm:t>
    </dgm:pt>
    <dgm:pt modelId="{56CB5B7B-F440-461D-AA54-A45166CCBB0C}" type="sibTrans" cxnId="{8AFADB08-6799-44AE-9152-E340CA71D70D}">
      <dgm:prSet/>
      <dgm:spPr/>
      <dgm:t>
        <a:bodyPr/>
        <a:lstStyle/>
        <a:p>
          <a:endParaRPr lang="en-US"/>
        </a:p>
      </dgm:t>
    </dgm:pt>
    <dgm:pt modelId="{D35050CA-DD7E-4D63-8EA4-6F5928141235}">
      <dgm:prSet phldrT="[Text]" custT="1"/>
      <dgm:spPr/>
      <dgm:t>
        <a:bodyPr/>
        <a:lstStyle/>
        <a:p>
          <a:r>
            <a:rPr lang="en-US" sz="1300"/>
            <a:t>Find out what people care about -- ask questions, enlist them in agenda planning; create roles for every body</a:t>
          </a:r>
        </a:p>
      </dgm:t>
    </dgm:pt>
    <dgm:pt modelId="{FA1DC230-BB10-4C0E-BC2E-D0FB5B4A7548}" type="parTrans" cxnId="{099BB84E-CE61-42C9-819A-9D69ADF9334E}">
      <dgm:prSet/>
      <dgm:spPr/>
      <dgm:t>
        <a:bodyPr/>
        <a:lstStyle/>
        <a:p>
          <a:endParaRPr lang="en-US"/>
        </a:p>
      </dgm:t>
    </dgm:pt>
    <dgm:pt modelId="{540B6A5F-AA53-464B-9E19-35CECBEA3B61}" type="sibTrans" cxnId="{099BB84E-CE61-42C9-819A-9D69ADF9334E}">
      <dgm:prSet/>
      <dgm:spPr/>
      <dgm:t>
        <a:bodyPr/>
        <a:lstStyle/>
        <a:p>
          <a:endParaRPr lang="en-US"/>
        </a:p>
      </dgm:t>
    </dgm:pt>
    <dgm:pt modelId="{BF30ACDB-2CEC-4C12-8105-3684A4C87198}">
      <dgm:prSet phldrT="[Text]" custT="1"/>
      <dgm:spPr/>
      <dgm:t>
        <a:bodyPr/>
        <a:lstStyle/>
        <a:p>
          <a:r>
            <a:rPr lang="en-US" sz="1300"/>
            <a:t>Clearly communicate expectations for particpation and for how decisions get made</a:t>
          </a:r>
        </a:p>
      </dgm:t>
    </dgm:pt>
    <dgm:pt modelId="{477828B4-B1B4-410B-81B4-EED7847FA6C6}" type="parTrans" cxnId="{F92A524F-17A5-489C-B8EB-C15943DB3D6C}">
      <dgm:prSet/>
      <dgm:spPr/>
      <dgm:t>
        <a:bodyPr/>
        <a:lstStyle/>
        <a:p>
          <a:endParaRPr lang="en-US"/>
        </a:p>
      </dgm:t>
    </dgm:pt>
    <dgm:pt modelId="{29D95430-8DA6-4B70-B0F9-5241F7F481B3}" type="sibTrans" cxnId="{F92A524F-17A5-489C-B8EB-C15943DB3D6C}">
      <dgm:prSet/>
      <dgm:spPr/>
      <dgm:t>
        <a:bodyPr/>
        <a:lstStyle/>
        <a:p>
          <a:endParaRPr lang="en-US"/>
        </a:p>
      </dgm:t>
    </dgm:pt>
    <dgm:pt modelId="{BFF606F5-7D60-4EB5-ADF5-D6534748B2B3}">
      <dgm:prSet phldrT="[Text]"/>
      <dgm:spPr/>
      <dgm:t>
        <a:bodyPr/>
        <a:lstStyle/>
        <a:p>
          <a:r>
            <a:rPr lang="en-US"/>
            <a:t>Follow Through</a:t>
          </a:r>
        </a:p>
      </dgm:t>
    </dgm:pt>
    <dgm:pt modelId="{D02FE39C-090C-4760-A518-DB7357D34F50}" type="parTrans" cxnId="{486B10B7-C6CD-462B-A361-64BE0C335758}">
      <dgm:prSet/>
      <dgm:spPr/>
      <dgm:t>
        <a:bodyPr/>
        <a:lstStyle/>
        <a:p>
          <a:endParaRPr lang="en-US"/>
        </a:p>
      </dgm:t>
    </dgm:pt>
    <dgm:pt modelId="{8D910E4B-CA21-4573-AF3C-2097475A7B9E}" type="sibTrans" cxnId="{486B10B7-C6CD-462B-A361-64BE0C335758}">
      <dgm:prSet/>
      <dgm:spPr/>
      <dgm:t>
        <a:bodyPr/>
        <a:lstStyle/>
        <a:p>
          <a:endParaRPr lang="en-US"/>
        </a:p>
      </dgm:t>
    </dgm:pt>
    <dgm:pt modelId="{1E630B8D-5B1D-4879-9103-7E3FAECE7679}">
      <dgm:prSet phldrT="[Text]" custT="1"/>
      <dgm:spPr/>
      <dgm:t>
        <a:bodyPr/>
        <a:lstStyle/>
        <a:p>
          <a:endParaRPr lang="en-US" sz="1300"/>
        </a:p>
      </dgm:t>
    </dgm:pt>
    <dgm:pt modelId="{3AE70057-CB78-487F-A501-3F5D36C06133}" type="parTrans" cxnId="{DB87B984-1155-4E7E-931A-002E3D6E14CC}">
      <dgm:prSet/>
      <dgm:spPr/>
      <dgm:t>
        <a:bodyPr/>
        <a:lstStyle/>
        <a:p>
          <a:endParaRPr lang="en-US"/>
        </a:p>
      </dgm:t>
    </dgm:pt>
    <dgm:pt modelId="{6033FB29-0C8E-4A4C-A527-8459BAED6CCB}" type="sibTrans" cxnId="{DB87B984-1155-4E7E-931A-002E3D6E14CC}">
      <dgm:prSet/>
      <dgm:spPr/>
      <dgm:t>
        <a:bodyPr/>
        <a:lstStyle/>
        <a:p>
          <a:endParaRPr lang="en-US"/>
        </a:p>
      </dgm:t>
    </dgm:pt>
    <dgm:pt modelId="{14707BA6-B182-44D8-92DC-86CC3C73A363}">
      <dgm:prSet phldrT="[Text]" custT="1"/>
      <dgm:spPr/>
      <dgm:t>
        <a:bodyPr/>
        <a:lstStyle/>
        <a:p>
          <a:r>
            <a:rPr lang="en-US" sz="1300"/>
            <a:t>Use the What/Who/By When action planning template to identify next steps</a:t>
          </a:r>
        </a:p>
      </dgm:t>
    </dgm:pt>
    <dgm:pt modelId="{68C68A27-E941-4810-88E3-E1805A1E5340}" type="parTrans" cxnId="{E9A9F9B1-81AB-4252-8AC9-5F256490C5E8}">
      <dgm:prSet/>
      <dgm:spPr/>
      <dgm:t>
        <a:bodyPr/>
        <a:lstStyle/>
        <a:p>
          <a:endParaRPr lang="en-US"/>
        </a:p>
      </dgm:t>
    </dgm:pt>
    <dgm:pt modelId="{56E335B1-4EB1-4067-80EF-DCD44AB3B8FE}" type="sibTrans" cxnId="{E9A9F9B1-81AB-4252-8AC9-5F256490C5E8}">
      <dgm:prSet/>
      <dgm:spPr/>
      <dgm:t>
        <a:bodyPr/>
        <a:lstStyle/>
        <a:p>
          <a:endParaRPr lang="en-US"/>
        </a:p>
      </dgm:t>
    </dgm:pt>
    <dgm:pt modelId="{A9A014B0-388A-4B41-AED4-80E2CF03A4BA}">
      <dgm:prSet phldrT="[Text]" custT="1"/>
      <dgm:spPr/>
      <dgm:t>
        <a:bodyPr/>
        <a:lstStyle/>
        <a:p>
          <a:r>
            <a:rPr lang="en-US" sz="1300"/>
            <a:t>Agree to distrubte minutes and follow up as needed within reasonable timeframe (72 hours)</a:t>
          </a:r>
        </a:p>
      </dgm:t>
    </dgm:pt>
    <dgm:pt modelId="{80ECFC2B-80D3-4CB2-8032-68A03C4157F1}" type="parTrans" cxnId="{D79549BF-32A9-4A68-9E1C-8D71A3A0014C}">
      <dgm:prSet/>
      <dgm:spPr/>
      <dgm:t>
        <a:bodyPr/>
        <a:lstStyle/>
        <a:p>
          <a:endParaRPr lang="en-US"/>
        </a:p>
      </dgm:t>
    </dgm:pt>
    <dgm:pt modelId="{7FADD64E-8F3D-47B9-BDA1-913440F8D776}" type="sibTrans" cxnId="{D79549BF-32A9-4A68-9E1C-8D71A3A0014C}">
      <dgm:prSet/>
      <dgm:spPr/>
      <dgm:t>
        <a:bodyPr/>
        <a:lstStyle/>
        <a:p>
          <a:endParaRPr lang="en-US"/>
        </a:p>
      </dgm:t>
    </dgm:pt>
    <dgm:pt modelId="{B4E8940D-5745-4432-A2AC-DEFD939B7E62}">
      <dgm:prSet phldrT="[Text]" custT="1"/>
      <dgm:spPr/>
      <dgm:t>
        <a:bodyPr/>
        <a:lstStyle/>
        <a:p>
          <a:r>
            <a:rPr lang="en-US" sz="1300"/>
            <a:t>Have a clear purpose and agenda</a:t>
          </a:r>
        </a:p>
      </dgm:t>
    </dgm:pt>
    <dgm:pt modelId="{57FC03F4-F70B-4F3F-B0AA-2F5A2F2C678A}" type="parTrans" cxnId="{3A1BC7AE-8640-46B4-AABA-853874E62ED4}">
      <dgm:prSet/>
      <dgm:spPr/>
      <dgm:t>
        <a:bodyPr/>
        <a:lstStyle/>
        <a:p>
          <a:endParaRPr lang="en-US"/>
        </a:p>
      </dgm:t>
    </dgm:pt>
    <dgm:pt modelId="{773653AF-1E6D-4601-81C1-12CFAE5C2969}" type="sibTrans" cxnId="{3A1BC7AE-8640-46B4-AABA-853874E62ED4}">
      <dgm:prSet/>
      <dgm:spPr/>
      <dgm:t>
        <a:bodyPr/>
        <a:lstStyle/>
        <a:p>
          <a:endParaRPr lang="en-US"/>
        </a:p>
      </dgm:t>
    </dgm:pt>
    <dgm:pt modelId="{FD956A4C-6B6B-4CE8-BB08-6CB45321DDE7}">
      <dgm:prSet phldrT="[Text]"/>
      <dgm:spPr/>
      <dgm:t>
        <a:bodyPr/>
        <a:lstStyle/>
        <a:p>
          <a:r>
            <a:rPr lang="en-US"/>
            <a:t>Establish Ground Rules</a:t>
          </a:r>
        </a:p>
      </dgm:t>
    </dgm:pt>
    <dgm:pt modelId="{E88377F2-2D0E-4967-9CED-6C59031C165D}" type="parTrans" cxnId="{5136829D-7374-4663-BD4A-A1576F413206}">
      <dgm:prSet/>
      <dgm:spPr/>
    </dgm:pt>
    <dgm:pt modelId="{B316350C-27AB-48EA-889C-B00C93B5130A}" type="sibTrans" cxnId="{5136829D-7374-4663-BD4A-A1576F413206}">
      <dgm:prSet/>
      <dgm:spPr/>
    </dgm:pt>
    <dgm:pt modelId="{45F24357-6382-4972-8235-0B2E3D94F193}">
      <dgm:prSet phldrT="[Text]"/>
      <dgm:spPr/>
      <dgm:t>
        <a:bodyPr/>
        <a:lstStyle/>
        <a:p>
          <a:r>
            <a:rPr lang="en-US"/>
            <a:t>Establish meeting etiquette</a:t>
          </a:r>
        </a:p>
      </dgm:t>
    </dgm:pt>
    <dgm:pt modelId="{4294B525-5090-493D-B282-DDE00F9BD509}" type="parTrans" cxnId="{7E073DB9-0C33-4003-98BA-BA6F942DD9E4}">
      <dgm:prSet/>
      <dgm:spPr/>
      <dgm:t>
        <a:bodyPr/>
        <a:lstStyle/>
        <a:p>
          <a:endParaRPr lang="en-US"/>
        </a:p>
      </dgm:t>
    </dgm:pt>
    <dgm:pt modelId="{DEC9935A-E487-4B1F-9872-C78D325FEE06}" type="sibTrans" cxnId="{7E073DB9-0C33-4003-98BA-BA6F942DD9E4}">
      <dgm:prSet/>
      <dgm:spPr/>
      <dgm:t>
        <a:bodyPr/>
        <a:lstStyle/>
        <a:p>
          <a:endParaRPr lang="en-US"/>
        </a:p>
      </dgm:t>
    </dgm:pt>
    <dgm:pt modelId="{CF1B0E41-480E-444F-9C72-42E43A998454}">
      <dgm:prSet phldrT="[Text]"/>
      <dgm:spPr/>
      <dgm:t>
        <a:bodyPr/>
        <a:lstStyle/>
        <a:p>
          <a:r>
            <a:rPr lang="en-US"/>
            <a:t>Model preferred behaviors</a:t>
          </a:r>
        </a:p>
      </dgm:t>
    </dgm:pt>
    <dgm:pt modelId="{A7D8AF83-FC9B-4B0F-97EE-65651CA16262}" type="parTrans" cxnId="{200E1F05-6DD6-4967-8A93-1849FAA3A246}">
      <dgm:prSet/>
      <dgm:spPr/>
      <dgm:t>
        <a:bodyPr/>
        <a:lstStyle/>
        <a:p>
          <a:endParaRPr lang="en-US"/>
        </a:p>
      </dgm:t>
    </dgm:pt>
    <dgm:pt modelId="{F5255BFB-644D-466B-BD33-E123F00BF46A}" type="sibTrans" cxnId="{200E1F05-6DD6-4967-8A93-1849FAA3A246}">
      <dgm:prSet/>
      <dgm:spPr/>
      <dgm:t>
        <a:bodyPr/>
        <a:lstStyle/>
        <a:p>
          <a:endParaRPr lang="en-US"/>
        </a:p>
      </dgm:t>
    </dgm:pt>
    <dgm:pt modelId="{8A0061B5-538E-41D8-B28D-EC249E5D90F5}">
      <dgm:prSet phldrT="[Text]"/>
      <dgm:spPr/>
      <dgm:t>
        <a:bodyPr/>
        <a:lstStyle/>
        <a:p>
          <a:r>
            <a:rPr lang="en-US"/>
            <a:t>Enlist the group in keeping meeting and bheaviors on track</a:t>
          </a:r>
        </a:p>
      </dgm:t>
    </dgm:pt>
    <dgm:pt modelId="{C72358D9-5B75-43D4-A621-69A4C7255544}" type="parTrans" cxnId="{CBFB2E32-DFD1-4798-8CB3-24FB141EC417}">
      <dgm:prSet/>
      <dgm:spPr/>
      <dgm:t>
        <a:bodyPr/>
        <a:lstStyle/>
        <a:p>
          <a:endParaRPr lang="en-US"/>
        </a:p>
      </dgm:t>
    </dgm:pt>
    <dgm:pt modelId="{A8B6A6DE-2EF5-4210-98F5-E6A3F97C8C42}" type="sibTrans" cxnId="{CBFB2E32-DFD1-4798-8CB3-24FB141EC417}">
      <dgm:prSet/>
      <dgm:spPr/>
      <dgm:t>
        <a:bodyPr/>
        <a:lstStyle/>
        <a:p>
          <a:endParaRPr lang="en-US"/>
        </a:p>
      </dgm:t>
    </dgm:pt>
    <dgm:pt modelId="{1498209C-ADD3-48E4-AD10-ADA15FB7A8FB}" type="pres">
      <dgm:prSet presAssocID="{056716DE-EF66-40B2-8F63-A26C422250A7}" presName="Name0" presStyleCnt="0">
        <dgm:presLayoutVars>
          <dgm:dir/>
          <dgm:animLvl val="lvl"/>
          <dgm:resizeHandles val="exact"/>
        </dgm:presLayoutVars>
      </dgm:prSet>
      <dgm:spPr/>
      <dgm:t>
        <a:bodyPr/>
        <a:lstStyle/>
        <a:p>
          <a:endParaRPr lang="en-US"/>
        </a:p>
      </dgm:t>
    </dgm:pt>
    <dgm:pt modelId="{5F03DE35-FEDD-431A-865A-ECA6C633C410}" type="pres">
      <dgm:prSet presAssocID="{FD956A4C-6B6B-4CE8-BB08-6CB45321DDE7}" presName="linNode" presStyleCnt="0"/>
      <dgm:spPr/>
    </dgm:pt>
    <dgm:pt modelId="{261EC0A9-2FD1-4449-AE4F-13E1445688BA}" type="pres">
      <dgm:prSet presAssocID="{FD956A4C-6B6B-4CE8-BB08-6CB45321DDE7}" presName="parTx" presStyleLbl="revTx" presStyleIdx="0" presStyleCnt="5">
        <dgm:presLayoutVars>
          <dgm:chMax val="1"/>
          <dgm:bulletEnabled val="1"/>
        </dgm:presLayoutVars>
      </dgm:prSet>
      <dgm:spPr/>
      <dgm:t>
        <a:bodyPr/>
        <a:lstStyle/>
        <a:p>
          <a:endParaRPr lang="en-US"/>
        </a:p>
      </dgm:t>
    </dgm:pt>
    <dgm:pt modelId="{613FD88C-0AD7-4899-BDA8-01490D418CE0}" type="pres">
      <dgm:prSet presAssocID="{FD956A4C-6B6B-4CE8-BB08-6CB45321DDE7}" presName="bracket" presStyleLbl="parChTrans1D1" presStyleIdx="0" presStyleCnt="5"/>
      <dgm:spPr/>
    </dgm:pt>
    <dgm:pt modelId="{7805797F-E3B2-4A4A-9ADE-5538EB37274B}" type="pres">
      <dgm:prSet presAssocID="{FD956A4C-6B6B-4CE8-BB08-6CB45321DDE7}" presName="spH" presStyleCnt="0"/>
      <dgm:spPr/>
    </dgm:pt>
    <dgm:pt modelId="{9415F1E9-6C2E-4566-9DC5-60C2D5581881}" type="pres">
      <dgm:prSet presAssocID="{FD956A4C-6B6B-4CE8-BB08-6CB45321DDE7}" presName="desTx" presStyleLbl="node1" presStyleIdx="0" presStyleCnt="5">
        <dgm:presLayoutVars>
          <dgm:bulletEnabled val="1"/>
        </dgm:presLayoutVars>
      </dgm:prSet>
      <dgm:spPr/>
      <dgm:t>
        <a:bodyPr/>
        <a:lstStyle/>
        <a:p>
          <a:endParaRPr lang="en-US"/>
        </a:p>
      </dgm:t>
    </dgm:pt>
    <dgm:pt modelId="{6EC9A241-594A-444E-A61A-03644F658792}" type="pres">
      <dgm:prSet presAssocID="{B316350C-27AB-48EA-889C-B00C93B5130A}" presName="spV" presStyleCnt="0"/>
      <dgm:spPr/>
    </dgm:pt>
    <dgm:pt modelId="{66A34ECB-F934-4A26-A729-5327DA828203}" type="pres">
      <dgm:prSet presAssocID="{9B80CAA9-1DF3-4D8E-B3F8-138A4A98DBC8}" presName="linNode" presStyleCnt="0"/>
      <dgm:spPr/>
    </dgm:pt>
    <dgm:pt modelId="{224CBFFA-C4E7-4765-856D-12B1FB023D24}" type="pres">
      <dgm:prSet presAssocID="{9B80CAA9-1DF3-4D8E-B3F8-138A4A98DBC8}" presName="parTx" presStyleLbl="revTx" presStyleIdx="1" presStyleCnt="5">
        <dgm:presLayoutVars>
          <dgm:chMax val="1"/>
          <dgm:bulletEnabled val="1"/>
        </dgm:presLayoutVars>
      </dgm:prSet>
      <dgm:spPr/>
      <dgm:t>
        <a:bodyPr/>
        <a:lstStyle/>
        <a:p>
          <a:endParaRPr lang="en-US"/>
        </a:p>
      </dgm:t>
    </dgm:pt>
    <dgm:pt modelId="{09BE73EA-939A-4793-BECA-22FACD552A71}" type="pres">
      <dgm:prSet presAssocID="{9B80CAA9-1DF3-4D8E-B3F8-138A4A98DBC8}" presName="bracket" presStyleLbl="parChTrans1D1" presStyleIdx="1" presStyleCnt="5"/>
      <dgm:spPr/>
    </dgm:pt>
    <dgm:pt modelId="{D6F72640-08FC-469E-B61F-F25C3FB468E2}" type="pres">
      <dgm:prSet presAssocID="{9B80CAA9-1DF3-4D8E-B3F8-138A4A98DBC8}" presName="spH" presStyleCnt="0"/>
      <dgm:spPr/>
    </dgm:pt>
    <dgm:pt modelId="{03D63894-B0E6-452B-ABCB-72355C27C8CB}" type="pres">
      <dgm:prSet presAssocID="{9B80CAA9-1DF3-4D8E-B3F8-138A4A98DBC8}" presName="desTx" presStyleLbl="node1" presStyleIdx="1" presStyleCnt="5" custScaleX="99794" custScaleY="108084">
        <dgm:presLayoutVars>
          <dgm:bulletEnabled val="1"/>
        </dgm:presLayoutVars>
      </dgm:prSet>
      <dgm:spPr/>
      <dgm:t>
        <a:bodyPr/>
        <a:lstStyle/>
        <a:p>
          <a:endParaRPr lang="en-US"/>
        </a:p>
      </dgm:t>
    </dgm:pt>
    <dgm:pt modelId="{F561FBC4-B271-49E3-885F-BEFC0AC206EA}" type="pres">
      <dgm:prSet presAssocID="{3251BC3B-B7EE-4798-876F-3214854BADD3}" presName="spV" presStyleCnt="0"/>
      <dgm:spPr/>
    </dgm:pt>
    <dgm:pt modelId="{DCA6B228-1F81-492E-8A84-04B1A6E958E9}" type="pres">
      <dgm:prSet presAssocID="{DE33A2EB-BB5B-4899-874D-CEA96DC7BDBF}" presName="linNode" presStyleCnt="0"/>
      <dgm:spPr/>
    </dgm:pt>
    <dgm:pt modelId="{930B8897-0E3D-410A-882A-804CFE46CFBB}" type="pres">
      <dgm:prSet presAssocID="{DE33A2EB-BB5B-4899-874D-CEA96DC7BDBF}" presName="parTx" presStyleLbl="revTx" presStyleIdx="2" presStyleCnt="5">
        <dgm:presLayoutVars>
          <dgm:chMax val="1"/>
          <dgm:bulletEnabled val="1"/>
        </dgm:presLayoutVars>
      </dgm:prSet>
      <dgm:spPr/>
      <dgm:t>
        <a:bodyPr/>
        <a:lstStyle/>
        <a:p>
          <a:endParaRPr lang="en-US"/>
        </a:p>
      </dgm:t>
    </dgm:pt>
    <dgm:pt modelId="{1DC732DF-4325-451D-9865-8F8C416219AE}" type="pres">
      <dgm:prSet presAssocID="{DE33A2EB-BB5B-4899-874D-CEA96DC7BDBF}" presName="bracket" presStyleLbl="parChTrans1D1" presStyleIdx="2" presStyleCnt="5"/>
      <dgm:spPr/>
    </dgm:pt>
    <dgm:pt modelId="{4860AC39-6021-4CC3-B9C6-B34E66536B0B}" type="pres">
      <dgm:prSet presAssocID="{DE33A2EB-BB5B-4899-874D-CEA96DC7BDBF}" presName="spH" presStyleCnt="0"/>
      <dgm:spPr/>
    </dgm:pt>
    <dgm:pt modelId="{CA62FF38-936D-44C4-9733-1ADBB0EC7299}" type="pres">
      <dgm:prSet presAssocID="{DE33A2EB-BB5B-4899-874D-CEA96DC7BDBF}" presName="desTx" presStyleLbl="node1" presStyleIdx="2" presStyleCnt="5" custLinFactNeighborX="2506" custLinFactNeighborY="-2951">
        <dgm:presLayoutVars>
          <dgm:bulletEnabled val="1"/>
        </dgm:presLayoutVars>
      </dgm:prSet>
      <dgm:spPr/>
      <dgm:t>
        <a:bodyPr/>
        <a:lstStyle/>
        <a:p>
          <a:endParaRPr lang="en-US"/>
        </a:p>
      </dgm:t>
    </dgm:pt>
    <dgm:pt modelId="{C80519E8-0667-45CC-9040-5A7D233272D9}" type="pres">
      <dgm:prSet presAssocID="{CBBEE8A1-E4B0-49CD-8C7E-23C148BD5184}" presName="spV" presStyleCnt="0"/>
      <dgm:spPr/>
    </dgm:pt>
    <dgm:pt modelId="{2FDA9336-6678-42B1-9E64-477974BCF6C5}" type="pres">
      <dgm:prSet presAssocID="{19D5C5AD-9F6B-4420-B773-DE04258DAA93}" presName="linNode" presStyleCnt="0"/>
      <dgm:spPr/>
    </dgm:pt>
    <dgm:pt modelId="{59458C4B-A3E0-437E-B726-6C36E28F33AE}" type="pres">
      <dgm:prSet presAssocID="{19D5C5AD-9F6B-4420-B773-DE04258DAA93}" presName="parTx" presStyleLbl="revTx" presStyleIdx="3" presStyleCnt="5">
        <dgm:presLayoutVars>
          <dgm:chMax val="1"/>
          <dgm:bulletEnabled val="1"/>
        </dgm:presLayoutVars>
      </dgm:prSet>
      <dgm:spPr/>
      <dgm:t>
        <a:bodyPr/>
        <a:lstStyle/>
        <a:p>
          <a:endParaRPr lang="en-US"/>
        </a:p>
      </dgm:t>
    </dgm:pt>
    <dgm:pt modelId="{161E3C8E-5AB4-48F8-9F09-3472222134E5}" type="pres">
      <dgm:prSet presAssocID="{19D5C5AD-9F6B-4420-B773-DE04258DAA93}" presName="bracket" presStyleLbl="parChTrans1D1" presStyleIdx="3" presStyleCnt="5"/>
      <dgm:spPr/>
    </dgm:pt>
    <dgm:pt modelId="{98084346-0E12-410B-98F1-D9BE66316005}" type="pres">
      <dgm:prSet presAssocID="{19D5C5AD-9F6B-4420-B773-DE04258DAA93}" presName="spH" presStyleCnt="0"/>
      <dgm:spPr/>
    </dgm:pt>
    <dgm:pt modelId="{15E52CAA-C2CD-4770-A7D2-CB140925EC8A}" type="pres">
      <dgm:prSet presAssocID="{19D5C5AD-9F6B-4420-B773-DE04258DAA93}" presName="desTx" presStyleLbl="node1" presStyleIdx="3" presStyleCnt="5" custLinFactNeighborX="199">
        <dgm:presLayoutVars>
          <dgm:bulletEnabled val="1"/>
        </dgm:presLayoutVars>
      </dgm:prSet>
      <dgm:spPr/>
      <dgm:t>
        <a:bodyPr/>
        <a:lstStyle/>
        <a:p>
          <a:endParaRPr lang="en-US"/>
        </a:p>
      </dgm:t>
    </dgm:pt>
    <dgm:pt modelId="{4AB37037-ECB7-4A6C-B3B1-81A1143D44DF}" type="pres">
      <dgm:prSet presAssocID="{276B5116-71B3-4C2E-B798-752E28510B8F}" presName="spV" presStyleCnt="0"/>
      <dgm:spPr/>
    </dgm:pt>
    <dgm:pt modelId="{C5A202A9-4983-4E9A-B762-080C16C7F20E}" type="pres">
      <dgm:prSet presAssocID="{BFF606F5-7D60-4EB5-ADF5-D6534748B2B3}" presName="linNode" presStyleCnt="0"/>
      <dgm:spPr/>
    </dgm:pt>
    <dgm:pt modelId="{BF7DC4BC-5081-490F-A2CD-5BE1984213AB}" type="pres">
      <dgm:prSet presAssocID="{BFF606F5-7D60-4EB5-ADF5-D6534748B2B3}" presName="parTx" presStyleLbl="revTx" presStyleIdx="4" presStyleCnt="5">
        <dgm:presLayoutVars>
          <dgm:chMax val="1"/>
          <dgm:bulletEnabled val="1"/>
        </dgm:presLayoutVars>
      </dgm:prSet>
      <dgm:spPr/>
      <dgm:t>
        <a:bodyPr/>
        <a:lstStyle/>
        <a:p>
          <a:endParaRPr lang="en-US"/>
        </a:p>
      </dgm:t>
    </dgm:pt>
    <dgm:pt modelId="{9266D5A8-8792-489C-A4B7-8BCC4ABC52D9}" type="pres">
      <dgm:prSet presAssocID="{BFF606F5-7D60-4EB5-ADF5-D6534748B2B3}" presName="bracket" presStyleLbl="parChTrans1D1" presStyleIdx="4" presStyleCnt="5"/>
      <dgm:spPr/>
    </dgm:pt>
    <dgm:pt modelId="{D3D7A67E-2F5E-4A53-8876-79360BD4BC46}" type="pres">
      <dgm:prSet presAssocID="{BFF606F5-7D60-4EB5-ADF5-D6534748B2B3}" presName="spH" presStyleCnt="0"/>
      <dgm:spPr/>
    </dgm:pt>
    <dgm:pt modelId="{9E46D98D-2BC9-4BD0-A3E9-CC992B892A19}" type="pres">
      <dgm:prSet presAssocID="{BFF606F5-7D60-4EB5-ADF5-D6534748B2B3}" presName="desTx" presStyleLbl="node1" presStyleIdx="4" presStyleCnt="5">
        <dgm:presLayoutVars>
          <dgm:bulletEnabled val="1"/>
        </dgm:presLayoutVars>
      </dgm:prSet>
      <dgm:spPr/>
      <dgm:t>
        <a:bodyPr/>
        <a:lstStyle/>
        <a:p>
          <a:endParaRPr lang="en-US"/>
        </a:p>
      </dgm:t>
    </dgm:pt>
  </dgm:ptLst>
  <dgm:cxnLst>
    <dgm:cxn modelId="{FF2E93E3-12F0-4942-A17B-246314A50F4D}" srcId="{19D5C5AD-9F6B-4420-B773-DE04258DAA93}" destId="{14BD1682-2499-4124-9BA9-E4F41C12BCAF}" srcOrd="1" destOrd="0" parTransId="{1980AF3E-12E0-4DB3-9F9E-E48B5376E827}" sibTransId="{89712FAC-EA99-465A-8DE5-013FDA2A7AAB}"/>
    <dgm:cxn modelId="{C14C860F-69FA-460D-B7FB-69EFE86C242E}" type="presOf" srcId="{A9A014B0-388A-4B41-AED4-80E2CF03A4BA}" destId="{9E46D98D-2BC9-4BD0-A3E9-CC992B892A19}" srcOrd="0" destOrd="2" presId="urn:diagrams.loki3.com/BracketList"/>
    <dgm:cxn modelId="{5136829D-7374-4663-BD4A-A1576F413206}" srcId="{056716DE-EF66-40B2-8F63-A26C422250A7}" destId="{FD956A4C-6B6B-4CE8-BB08-6CB45321DDE7}" srcOrd="0" destOrd="0" parTransId="{E88377F2-2D0E-4967-9CED-6C59031C165D}" sibTransId="{B316350C-27AB-48EA-889C-B00C93B5130A}"/>
    <dgm:cxn modelId="{2A4766F8-D323-47EA-8AA9-4F011BD7DF90}" type="presOf" srcId="{14BD1682-2499-4124-9BA9-E4F41C12BCAF}" destId="{15E52CAA-C2CD-4770-A7D2-CB140925EC8A}" srcOrd="0" destOrd="1" presId="urn:diagrams.loki3.com/BracketList"/>
    <dgm:cxn modelId="{DF2963B4-B71B-4E8D-B813-FA04B984BB0D}" type="presOf" srcId="{25DE184A-D816-41CF-BB6E-2F9D4E5BFD2D}" destId="{CA62FF38-936D-44C4-9733-1ADBB0EC7299}" srcOrd="0" destOrd="1" presId="urn:diagrams.loki3.com/BracketList"/>
    <dgm:cxn modelId="{F5DB9F3F-D7D2-4763-8462-49C8CB9CC428}" type="presOf" srcId="{0F1BEF9B-90B0-4142-9056-7AE9752CE3EA}" destId="{03D63894-B0E6-452B-ABCB-72355C27C8CB}" srcOrd="0" destOrd="4" presId="urn:diagrams.loki3.com/BracketList"/>
    <dgm:cxn modelId="{200E1F05-6DD6-4967-8A93-1849FAA3A246}" srcId="{FD956A4C-6B6B-4CE8-BB08-6CB45321DDE7}" destId="{CF1B0E41-480E-444F-9C72-42E43A998454}" srcOrd="1" destOrd="0" parTransId="{A7D8AF83-FC9B-4B0F-97EE-65651CA16262}" sibTransId="{F5255BFB-644D-466B-BD33-E123F00BF46A}"/>
    <dgm:cxn modelId="{6A631EB7-9889-4ACB-9EA6-4D67A2CABAB6}" type="presOf" srcId="{B4E8940D-5745-4432-A2AC-DEFD939B7E62}" destId="{03D63894-B0E6-452B-ABCB-72355C27C8CB}" srcOrd="0" destOrd="2" presId="urn:diagrams.loki3.com/BracketList"/>
    <dgm:cxn modelId="{72EE403A-8698-4BDB-A791-622BE7646EE2}" srcId="{9B80CAA9-1DF3-4D8E-B3F8-138A4A98DBC8}" destId="{0F1BEF9B-90B0-4142-9056-7AE9752CE3EA}" srcOrd="4" destOrd="0" parTransId="{930257E3-6BFF-4F09-8A54-18A755F9B7C1}" sibTransId="{6F6BFAA6-F556-45BD-9753-B11F7DD90548}"/>
    <dgm:cxn modelId="{0697F86E-024C-48CA-97A0-887251F94D1B}" type="presOf" srcId="{4EE06A1C-2D55-4D34-86E5-9DCDDB82A1EC}" destId="{CA62FF38-936D-44C4-9733-1ADBB0EC7299}" srcOrd="0" destOrd="0" presId="urn:diagrams.loki3.com/BracketList"/>
    <dgm:cxn modelId="{3C30B00F-B5D9-4192-A243-1D46F029AEBA}" type="presOf" srcId="{14EB53A3-C0EE-45B4-87E1-96EB619D9E9F}" destId="{03D63894-B0E6-452B-ABCB-72355C27C8CB}" srcOrd="0" destOrd="3" presId="urn:diagrams.loki3.com/BracketList"/>
    <dgm:cxn modelId="{322C9268-6AC5-4D80-B734-37F826AAFB72}" srcId="{9B80CAA9-1DF3-4D8E-B3F8-138A4A98DBC8}" destId="{ECADDB5D-3672-4702-9FA2-D28BE73B09DD}" srcOrd="0" destOrd="0" parTransId="{86BC9FAE-966D-403F-B98B-F6BD56CA340B}" sibTransId="{38CED12A-AFF1-47E9-9274-936C5EE0E650}"/>
    <dgm:cxn modelId="{32091FE4-3ED1-4813-A795-2619F95F7A25}" type="presOf" srcId="{14707BA6-B182-44D8-92DC-86CC3C73A363}" destId="{9E46D98D-2BC9-4BD0-A3E9-CC992B892A19}" srcOrd="0" destOrd="1" presId="urn:diagrams.loki3.com/BracketList"/>
    <dgm:cxn modelId="{F5E5BE42-577D-4245-B52E-02501ABE5750}" type="presOf" srcId="{ECADDB5D-3672-4702-9FA2-D28BE73B09DD}" destId="{03D63894-B0E6-452B-ABCB-72355C27C8CB}" srcOrd="0" destOrd="0" presId="urn:diagrams.loki3.com/BracketList"/>
    <dgm:cxn modelId="{E267D0AB-56C8-4D36-A51D-68EC4001F0B0}" type="presOf" srcId="{1E630B8D-5B1D-4879-9103-7E3FAECE7679}" destId="{9E46D98D-2BC9-4BD0-A3E9-CC992B892A19}" srcOrd="0" destOrd="0" presId="urn:diagrams.loki3.com/BracketList"/>
    <dgm:cxn modelId="{29DBFAC5-F503-4FA3-AFAE-894226153525}" type="presOf" srcId="{056716DE-EF66-40B2-8F63-A26C422250A7}" destId="{1498209C-ADD3-48E4-AD10-ADA15FB7A8FB}" srcOrd="0" destOrd="0" presId="urn:diagrams.loki3.com/BracketList"/>
    <dgm:cxn modelId="{D79549BF-32A9-4A68-9E1C-8D71A3A0014C}" srcId="{BFF606F5-7D60-4EB5-ADF5-D6534748B2B3}" destId="{A9A014B0-388A-4B41-AED4-80E2CF03A4BA}" srcOrd="2" destOrd="0" parTransId="{80ECFC2B-80D3-4CB2-8032-68A03C4157F1}" sibTransId="{7FADD64E-8F3D-47B9-BDA1-913440F8D776}"/>
    <dgm:cxn modelId="{8AFADB08-6799-44AE-9152-E340CA71D70D}" srcId="{DE33A2EB-BB5B-4899-874D-CEA96DC7BDBF}" destId="{7B65B411-5D33-4C37-820E-27EA491651FC}" srcOrd="2" destOrd="0" parTransId="{AD66B52B-D245-43C6-A97B-06323B3471F7}" sibTransId="{56CB5B7B-F440-461D-AA54-A45166CCBB0C}"/>
    <dgm:cxn modelId="{B891D4D3-450B-4067-8DCB-AE5D769A3D7A}" type="presOf" srcId="{FD956A4C-6B6B-4CE8-BB08-6CB45321DDE7}" destId="{261EC0A9-2FD1-4449-AE4F-13E1445688BA}" srcOrd="0" destOrd="0" presId="urn:diagrams.loki3.com/BracketList"/>
    <dgm:cxn modelId="{E9A9F9B1-81AB-4252-8AC9-5F256490C5E8}" srcId="{BFF606F5-7D60-4EB5-ADF5-D6534748B2B3}" destId="{14707BA6-B182-44D8-92DC-86CC3C73A363}" srcOrd="1" destOrd="0" parTransId="{68C68A27-E941-4810-88E3-E1805A1E5340}" sibTransId="{56E335B1-4EB1-4067-80EF-DCD44AB3B8FE}"/>
    <dgm:cxn modelId="{7FFDF13C-78AC-4829-9BB7-1ACB9FBAF526}" type="presOf" srcId="{45F24357-6382-4972-8235-0B2E3D94F193}" destId="{9415F1E9-6C2E-4566-9DC5-60C2D5581881}" srcOrd="0" destOrd="0" presId="urn:diagrams.loki3.com/BracketList"/>
    <dgm:cxn modelId="{87B44BCF-0FA4-4C2C-B5B9-4103F35A095F}" type="presOf" srcId="{BFF606F5-7D60-4EB5-ADF5-D6534748B2B3}" destId="{BF7DC4BC-5081-490F-A2CD-5BE1984213AB}" srcOrd="0" destOrd="0" presId="urn:diagrams.loki3.com/BracketList"/>
    <dgm:cxn modelId="{6F201F07-1C0F-4DE1-93D2-7237451FBEC3}" srcId="{9B80CAA9-1DF3-4D8E-B3F8-138A4A98DBC8}" destId="{14EB53A3-C0EE-45B4-87E1-96EB619D9E9F}" srcOrd="3" destOrd="0" parTransId="{937178A8-6942-472A-AFC9-E62A47E8EAA2}" sibTransId="{0D59A26A-E606-4A8F-8B02-6893138C5947}"/>
    <dgm:cxn modelId="{8FEE1624-B985-4430-AB05-D576C06E689C}" srcId="{19D5C5AD-9F6B-4420-B773-DE04258DAA93}" destId="{9B408F13-146F-4E62-BE5A-E714601AB931}" srcOrd="0" destOrd="0" parTransId="{8FD26965-94B2-42F4-B062-52016FAC3548}" sibTransId="{3DA19BC2-B583-4DAB-803F-A7D64F668F0E}"/>
    <dgm:cxn modelId="{F4B58F05-9CB0-4800-B1C8-A60909577C17}" type="presOf" srcId="{9B408F13-146F-4E62-BE5A-E714601AB931}" destId="{15E52CAA-C2CD-4770-A7D2-CB140925EC8A}" srcOrd="0" destOrd="0" presId="urn:diagrams.loki3.com/BracketList"/>
    <dgm:cxn modelId="{35079E1C-FE85-4524-91E2-DE270AEF8167}" type="presOf" srcId="{9B80CAA9-1DF3-4D8E-B3F8-138A4A98DBC8}" destId="{224CBFFA-C4E7-4765-856D-12B1FB023D24}" srcOrd="0" destOrd="0" presId="urn:diagrams.loki3.com/BracketList"/>
    <dgm:cxn modelId="{2E0A9CA0-2014-48F5-9E97-5B866EDDBE1D}" type="presOf" srcId="{BF30ACDB-2CEC-4C12-8105-3684A4C87198}" destId="{15E52CAA-C2CD-4770-A7D2-CB140925EC8A}" srcOrd="0" destOrd="2" presId="urn:diagrams.loki3.com/BracketList"/>
    <dgm:cxn modelId="{DB87B984-1155-4E7E-931A-002E3D6E14CC}" srcId="{BFF606F5-7D60-4EB5-ADF5-D6534748B2B3}" destId="{1E630B8D-5B1D-4879-9103-7E3FAECE7679}" srcOrd="0" destOrd="0" parTransId="{3AE70057-CB78-487F-A501-3F5D36C06133}" sibTransId="{6033FB29-0C8E-4A4C-A527-8459BAED6CCB}"/>
    <dgm:cxn modelId="{B5C5CA06-5667-43DB-8678-707BE0B68072}" srcId="{DE33A2EB-BB5B-4899-874D-CEA96DC7BDBF}" destId="{25DE184A-D816-41CF-BB6E-2F9D4E5BFD2D}" srcOrd="1" destOrd="0" parTransId="{3E02565C-FD71-4BD2-A15D-58E16B561B06}" sibTransId="{7D0E8C20-CBE4-48B1-A1DF-B5120FA781E1}"/>
    <dgm:cxn modelId="{004A460D-7445-4031-BC4A-6FC86BDF9CE1}" type="presOf" srcId="{8A0061B5-538E-41D8-B28D-EC249E5D90F5}" destId="{9415F1E9-6C2E-4566-9DC5-60C2D5581881}" srcOrd="0" destOrd="2" presId="urn:diagrams.loki3.com/BracketList"/>
    <dgm:cxn modelId="{486B10B7-C6CD-462B-A361-64BE0C335758}" srcId="{056716DE-EF66-40B2-8F63-A26C422250A7}" destId="{BFF606F5-7D60-4EB5-ADF5-D6534748B2B3}" srcOrd="4" destOrd="0" parTransId="{D02FE39C-090C-4760-A518-DB7357D34F50}" sibTransId="{8D910E4B-CA21-4573-AF3C-2097475A7B9E}"/>
    <dgm:cxn modelId="{E4C62EB3-D35D-4387-89AC-BEF1E79D0B31}" srcId="{056716DE-EF66-40B2-8F63-A26C422250A7}" destId="{9B80CAA9-1DF3-4D8E-B3F8-138A4A98DBC8}" srcOrd="1" destOrd="0" parTransId="{F08AEB64-55CD-4494-9B13-D9031FB15B6B}" sibTransId="{3251BC3B-B7EE-4798-876F-3214854BADD3}"/>
    <dgm:cxn modelId="{3A1BC7AE-8640-46B4-AABA-853874E62ED4}" srcId="{9B80CAA9-1DF3-4D8E-B3F8-138A4A98DBC8}" destId="{B4E8940D-5745-4432-A2AC-DEFD939B7E62}" srcOrd="2" destOrd="0" parTransId="{57FC03F4-F70B-4F3F-B0AA-2F5A2F2C678A}" sibTransId="{773653AF-1E6D-4601-81C1-12CFAE5C2969}"/>
    <dgm:cxn modelId="{F92A524F-17A5-489C-B8EB-C15943DB3D6C}" srcId="{19D5C5AD-9F6B-4420-B773-DE04258DAA93}" destId="{BF30ACDB-2CEC-4C12-8105-3684A4C87198}" srcOrd="2" destOrd="0" parTransId="{477828B4-B1B4-410B-81B4-EED7847FA6C6}" sibTransId="{29D95430-8DA6-4B70-B0F9-5241F7F481B3}"/>
    <dgm:cxn modelId="{75094A85-F0B5-4D23-B903-9DA53BD8821E}" type="presOf" srcId="{DE33A2EB-BB5B-4899-874D-CEA96DC7BDBF}" destId="{930B8897-0E3D-410A-882A-804CFE46CFBB}" srcOrd="0" destOrd="0" presId="urn:diagrams.loki3.com/BracketList"/>
    <dgm:cxn modelId="{59F0EAB6-B7EB-40C1-8F0F-AF77D093C1AC}" srcId="{9B80CAA9-1DF3-4D8E-B3F8-138A4A98DBC8}" destId="{521E2857-13BC-4B76-AFE3-3EF2101607E3}" srcOrd="1" destOrd="0" parTransId="{8B29B997-799F-43CA-BE1B-2E3B2DD940C3}" sibTransId="{2A6BBB31-F39F-4CC5-9B76-CCC608956DD2}"/>
    <dgm:cxn modelId="{43E9C6F4-9546-4C68-AE01-26D863740CA6}" srcId="{056716DE-EF66-40B2-8F63-A26C422250A7}" destId="{DE33A2EB-BB5B-4899-874D-CEA96DC7BDBF}" srcOrd="2" destOrd="0" parTransId="{EF773480-93BB-49EE-9BB2-0D9D0993EF38}" sibTransId="{CBBEE8A1-E4B0-49CD-8C7E-23C148BD5184}"/>
    <dgm:cxn modelId="{6C9A2859-7CEA-4CCA-B2D2-31D34224F029}" type="presOf" srcId="{521E2857-13BC-4B76-AFE3-3EF2101607E3}" destId="{03D63894-B0E6-452B-ABCB-72355C27C8CB}" srcOrd="0" destOrd="1" presId="urn:diagrams.loki3.com/BracketList"/>
    <dgm:cxn modelId="{C49D9BDD-031D-4571-BAC3-1DD91567591D}" srcId="{9B80CAA9-1DF3-4D8E-B3F8-138A4A98DBC8}" destId="{EBF80FED-0280-4657-A720-EFD83F7B0142}" srcOrd="5" destOrd="0" parTransId="{8A03D867-B707-4DDA-8C9F-2A075D283173}" sibTransId="{4FA3E233-AE83-4BE5-B2BC-6C062CE1C3A1}"/>
    <dgm:cxn modelId="{9DB92195-6EB2-4E16-95BF-47FA9E086233}" type="presOf" srcId="{CF1B0E41-480E-444F-9C72-42E43A998454}" destId="{9415F1E9-6C2E-4566-9DC5-60C2D5581881}" srcOrd="0" destOrd="1" presId="urn:diagrams.loki3.com/BracketList"/>
    <dgm:cxn modelId="{31351978-A64F-431C-BC3C-79E6B4D6B697}" srcId="{056716DE-EF66-40B2-8F63-A26C422250A7}" destId="{19D5C5AD-9F6B-4420-B773-DE04258DAA93}" srcOrd="3" destOrd="0" parTransId="{F1091294-812A-46ED-963C-C46AFC183F71}" sibTransId="{276B5116-71B3-4C2E-B798-752E28510B8F}"/>
    <dgm:cxn modelId="{A6A593B6-B85C-4555-9F8A-9545FF51D9C3}" type="presOf" srcId="{19D5C5AD-9F6B-4420-B773-DE04258DAA93}" destId="{59458C4B-A3E0-437E-B726-6C36E28F33AE}" srcOrd="0" destOrd="0" presId="urn:diagrams.loki3.com/BracketList"/>
    <dgm:cxn modelId="{6C3BAA07-F347-436C-8EF2-31D3BB4C70AF}" type="presOf" srcId="{7B65B411-5D33-4C37-820E-27EA491651FC}" destId="{CA62FF38-936D-44C4-9733-1ADBB0EC7299}" srcOrd="0" destOrd="2" presId="urn:diagrams.loki3.com/BracketList"/>
    <dgm:cxn modelId="{7E073DB9-0C33-4003-98BA-BA6F942DD9E4}" srcId="{FD956A4C-6B6B-4CE8-BB08-6CB45321DDE7}" destId="{45F24357-6382-4972-8235-0B2E3D94F193}" srcOrd="0" destOrd="0" parTransId="{4294B525-5090-493D-B282-DDE00F9BD509}" sibTransId="{DEC9935A-E487-4B1F-9872-C78D325FEE06}"/>
    <dgm:cxn modelId="{57734C2D-5695-4A1A-B6B4-1720CE43B986}" type="presOf" srcId="{EBF80FED-0280-4657-A720-EFD83F7B0142}" destId="{03D63894-B0E6-452B-ABCB-72355C27C8CB}" srcOrd="0" destOrd="5" presId="urn:diagrams.loki3.com/BracketList"/>
    <dgm:cxn modelId="{42D1366C-EA8B-4688-9E0A-44FB370F6DF1}" type="presOf" srcId="{D35050CA-DD7E-4D63-8EA4-6F5928141235}" destId="{CA62FF38-936D-44C4-9733-1ADBB0EC7299}" srcOrd="0" destOrd="3" presId="urn:diagrams.loki3.com/BracketList"/>
    <dgm:cxn modelId="{099BB84E-CE61-42C9-819A-9D69ADF9334E}" srcId="{DE33A2EB-BB5B-4899-874D-CEA96DC7BDBF}" destId="{D35050CA-DD7E-4D63-8EA4-6F5928141235}" srcOrd="3" destOrd="0" parTransId="{FA1DC230-BB10-4C0E-BC2E-D0FB5B4A7548}" sibTransId="{540B6A5F-AA53-464B-9E19-35CECBEA3B61}"/>
    <dgm:cxn modelId="{CBFB2E32-DFD1-4798-8CB3-24FB141EC417}" srcId="{FD956A4C-6B6B-4CE8-BB08-6CB45321DDE7}" destId="{8A0061B5-538E-41D8-B28D-EC249E5D90F5}" srcOrd="2" destOrd="0" parTransId="{C72358D9-5B75-43D4-A621-69A4C7255544}" sibTransId="{A8B6A6DE-2EF5-4210-98F5-E6A3F97C8C42}"/>
    <dgm:cxn modelId="{980AB3FC-CD1A-40F6-A973-8BA95C0E34A3}" srcId="{DE33A2EB-BB5B-4899-874D-CEA96DC7BDBF}" destId="{4EE06A1C-2D55-4D34-86E5-9DCDDB82A1EC}" srcOrd="0" destOrd="0" parTransId="{F1D7416A-B9D1-43AD-8805-540CE9153A75}" sibTransId="{21D7DEAF-9D5F-4872-991D-C943B84D671D}"/>
    <dgm:cxn modelId="{841B9731-C8DC-4811-A0FF-2460C4E0FF09}" type="presParOf" srcId="{1498209C-ADD3-48E4-AD10-ADA15FB7A8FB}" destId="{5F03DE35-FEDD-431A-865A-ECA6C633C410}" srcOrd="0" destOrd="0" presId="urn:diagrams.loki3.com/BracketList"/>
    <dgm:cxn modelId="{DF39BA62-F5BA-4CDD-8CBC-B3DB47D6F946}" type="presParOf" srcId="{5F03DE35-FEDD-431A-865A-ECA6C633C410}" destId="{261EC0A9-2FD1-4449-AE4F-13E1445688BA}" srcOrd="0" destOrd="0" presId="urn:diagrams.loki3.com/BracketList"/>
    <dgm:cxn modelId="{F483C644-6EDA-4B7A-B110-EA50450A14FE}" type="presParOf" srcId="{5F03DE35-FEDD-431A-865A-ECA6C633C410}" destId="{613FD88C-0AD7-4899-BDA8-01490D418CE0}" srcOrd="1" destOrd="0" presId="urn:diagrams.loki3.com/BracketList"/>
    <dgm:cxn modelId="{4B9AD8D1-DDA6-443D-A9C6-3D0A5A851F9C}" type="presParOf" srcId="{5F03DE35-FEDD-431A-865A-ECA6C633C410}" destId="{7805797F-E3B2-4A4A-9ADE-5538EB37274B}" srcOrd="2" destOrd="0" presId="urn:diagrams.loki3.com/BracketList"/>
    <dgm:cxn modelId="{3482BE98-86EC-4EC6-AF1E-370C469DB565}" type="presParOf" srcId="{5F03DE35-FEDD-431A-865A-ECA6C633C410}" destId="{9415F1E9-6C2E-4566-9DC5-60C2D5581881}" srcOrd="3" destOrd="0" presId="urn:diagrams.loki3.com/BracketList"/>
    <dgm:cxn modelId="{16FBC365-50ED-448F-A766-8D16AAD44052}" type="presParOf" srcId="{1498209C-ADD3-48E4-AD10-ADA15FB7A8FB}" destId="{6EC9A241-594A-444E-A61A-03644F658792}" srcOrd="1" destOrd="0" presId="urn:diagrams.loki3.com/BracketList"/>
    <dgm:cxn modelId="{05CDD0EC-BF50-416A-816E-C110C6D38D42}" type="presParOf" srcId="{1498209C-ADD3-48E4-AD10-ADA15FB7A8FB}" destId="{66A34ECB-F934-4A26-A729-5327DA828203}" srcOrd="2" destOrd="0" presId="urn:diagrams.loki3.com/BracketList"/>
    <dgm:cxn modelId="{BF2C8437-87D2-468C-A4F6-14401509ECBB}" type="presParOf" srcId="{66A34ECB-F934-4A26-A729-5327DA828203}" destId="{224CBFFA-C4E7-4765-856D-12B1FB023D24}" srcOrd="0" destOrd="0" presId="urn:diagrams.loki3.com/BracketList"/>
    <dgm:cxn modelId="{36BC8922-ED90-4A7D-8A4E-64CF4C29C439}" type="presParOf" srcId="{66A34ECB-F934-4A26-A729-5327DA828203}" destId="{09BE73EA-939A-4793-BECA-22FACD552A71}" srcOrd="1" destOrd="0" presId="urn:diagrams.loki3.com/BracketList"/>
    <dgm:cxn modelId="{C8EE583D-B2A8-46DE-A9D2-9B4B17C4F57E}" type="presParOf" srcId="{66A34ECB-F934-4A26-A729-5327DA828203}" destId="{D6F72640-08FC-469E-B61F-F25C3FB468E2}" srcOrd="2" destOrd="0" presId="urn:diagrams.loki3.com/BracketList"/>
    <dgm:cxn modelId="{AD88378F-BC8A-4608-B6B7-A5F9174E3682}" type="presParOf" srcId="{66A34ECB-F934-4A26-A729-5327DA828203}" destId="{03D63894-B0E6-452B-ABCB-72355C27C8CB}" srcOrd="3" destOrd="0" presId="urn:diagrams.loki3.com/BracketList"/>
    <dgm:cxn modelId="{05660A80-9C99-4C0C-9098-FCE55C0EC319}" type="presParOf" srcId="{1498209C-ADD3-48E4-AD10-ADA15FB7A8FB}" destId="{F561FBC4-B271-49E3-885F-BEFC0AC206EA}" srcOrd="3" destOrd="0" presId="urn:diagrams.loki3.com/BracketList"/>
    <dgm:cxn modelId="{4260ED86-67D0-4A7C-BFCC-B9AB4D131D5D}" type="presParOf" srcId="{1498209C-ADD3-48E4-AD10-ADA15FB7A8FB}" destId="{DCA6B228-1F81-492E-8A84-04B1A6E958E9}" srcOrd="4" destOrd="0" presId="urn:diagrams.loki3.com/BracketList"/>
    <dgm:cxn modelId="{E20FE8EB-8E3D-47D4-BE5D-164A953F6D9E}" type="presParOf" srcId="{DCA6B228-1F81-492E-8A84-04B1A6E958E9}" destId="{930B8897-0E3D-410A-882A-804CFE46CFBB}" srcOrd="0" destOrd="0" presId="urn:diagrams.loki3.com/BracketList"/>
    <dgm:cxn modelId="{B3EA98DF-BA19-490B-B34A-DE43A576F060}" type="presParOf" srcId="{DCA6B228-1F81-492E-8A84-04B1A6E958E9}" destId="{1DC732DF-4325-451D-9865-8F8C416219AE}" srcOrd="1" destOrd="0" presId="urn:diagrams.loki3.com/BracketList"/>
    <dgm:cxn modelId="{5FABE9F4-87E4-41B0-8751-C52B7B7C448F}" type="presParOf" srcId="{DCA6B228-1F81-492E-8A84-04B1A6E958E9}" destId="{4860AC39-6021-4CC3-B9C6-B34E66536B0B}" srcOrd="2" destOrd="0" presId="urn:diagrams.loki3.com/BracketList"/>
    <dgm:cxn modelId="{C58960DF-1672-4D40-8D19-8898FFA930FC}" type="presParOf" srcId="{DCA6B228-1F81-492E-8A84-04B1A6E958E9}" destId="{CA62FF38-936D-44C4-9733-1ADBB0EC7299}" srcOrd="3" destOrd="0" presId="urn:diagrams.loki3.com/BracketList"/>
    <dgm:cxn modelId="{2CD484EA-B36F-42F7-BED7-966A5E6B3FE9}" type="presParOf" srcId="{1498209C-ADD3-48E4-AD10-ADA15FB7A8FB}" destId="{C80519E8-0667-45CC-9040-5A7D233272D9}" srcOrd="5" destOrd="0" presId="urn:diagrams.loki3.com/BracketList"/>
    <dgm:cxn modelId="{E0DD916A-6148-4623-B71F-B481B8DC7829}" type="presParOf" srcId="{1498209C-ADD3-48E4-AD10-ADA15FB7A8FB}" destId="{2FDA9336-6678-42B1-9E64-477974BCF6C5}" srcOrd="6" destOrd="0" presId="urn:diagrams.loki3.com/BracketList"/>
    <dgm:cxn modelId="{BF9A81D2-4382-4049-874D-4EBB903B7BE9}" type="presParOf" srcId="{2FDA9336-6678-42B1-9E64-477974BCF6C5}" destId="{59458C4B-A3E0-437E-B726-6C36E28F33AE}" srcOrd="0" destOrd="0" presId="urn:diagrams.loki3.com/BracketList"/>
    <dgm:cxn modelId="{823BB145-8A49-45E0-B936-B6F3EB6DB2DB}" type="presParOf" srcId="{2FDA9336-6678-42B1-9E64-477974BCF6C5}" destId="{161E3C8E-5AB4-48F8-9F09-3472222134E5}" srcOrd="1" destOrd="0" presId="urn:diagrams.loki3.com/BracketList"/>
    <dgm:cxn modelId="{3D7E440B-BBF8-43C2-A4DD-400A240D492D}" type="presParOf" srcId="{2FDA9336-6678-42B1-9E64-477974BCF6C5}" destId="{98084346-0E12-410B-98F1-D9BE66316005}" srcOrd="2" destOrd="0" presId="urn:diagrams.loki3.com/BracketList"/>
    <dgm:cxn modelId="{6A67F0C8-3C4E-4A49-889B-56A56020C1F7}" type="presParOf" srcId="{2FDA9336-6678-42B1-9E64-477974BCF6C5}" destId="{15E52CAA-C2CD-4770-A7D2-CB140925EC8A}" srcOrd="3" destOrd="0" presId="urn:diagrams.loki3.com/BracketList"/>
    <dgm:cxn modelId="{C9FF7A5B-6589-4399-BC7C-735B31FC8643}" type="presParOf" srcId="{1498209C-ADD3-48E4-AD10-ADA15FB7A8FB}" destId="{4AB37037-ECB7-4A6C-B3B1-81A1143D44DF}" srcOrd="7" destOrd="0" presId="urn:diagrams.loki3.com/BracketList"/>
    <dgm:cxn modelId="{CB47D561-B5A8-4255-B876-38637B5F39A0}" type="presParOf" srcId="{1498209C-ADD3-48E4-AD10-ADA15FB7A8FB}" destId="{C5A202A9-4983-4E9A-B762-080C16C7F20E}" srcOrd="8" destOrd="0" presId="urn:diagrams.loki3.com/BracketList"/>
    <dgm:cxn modelId="{97BD90E2-16C9-479C-8C23-86CFDF5B149B}" type="presParOf" srcId="{C5A202A9-4983-4E9A-B762-080C16C7F20E}" destId="{BF7DC4BC-5081-490F-A2CD-5BE1984213AB}" srcOrd="0" destOrd="0" presId="urn:diagrams.loki3.com/BracketList"/>
    <dgm:cxn modelId="{75A61EB6-62DF-4F24-BCC3-00006237831C}" type="presParOf" srcId="{C5A202A9-4983-4E9A-B762-080C16C7F20E}" destId="{9266D5A8-8792-489C-A4B7-8BCC4ABC52D9}" srcOrd="1" destOrd="0" presId="urn:diagrams.loki3.com/BracketList"/>
    <dgm:cxn modelId="{C663A7E7-63BE-4555-9AC7-D9A8194737F4}" type="presParOf" srcId="{C5A202A9-4983-4E9A-B762-080C16C7F20E}" destId="{D3D7A67E-2F5E-4A53-8876-79360BD4BC46}" srcOrd="2" destOrd="0" presId="urn:diagrams.loki3.com/BracketList"/>
    <dgm:cxn modelId="{0769DBA7-3E14-4064-A24E-6BCA660D9F52}" type="presParOf" srcId="{C5A202A9-4983-4E9A-B762-080C16C7F20E}" destId="{9E46D98D-2BC9-4BD0-A3E9-CC992B892A19}" srcOrd="3" destOrd="0" presId="urn:diagrams.loki3.com/Bracke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EC0A9-2FD1-4449-AE4F-13E1445688BA}">
      <dsp:nvSpPr>
        <dsp:cNvPr id="0" name=""/>
        <dsp:cNvSpPr/>
      </dsp:nvSpPr>
      <dsp:spPr>
        <a:xfrm>
          <a:off x="0" y="704016"/>
          <a:ext cx="1654304" cy="1128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Establish Ground Rules</a:t>
          </a:r>
        </a:p>
      </dsp:txBody>
      <dsp:txXfrm>
        <a:off x="0" y="704016"/>
        <a:ext cx="1654304" cy="1128600"/>
      </dsp:txXfrm>
    </dsp:sp>
    <dsp:sp modelId="{613FD88C-0AD7-4899-BDA8-01490D418CE0}">
      <dsp:nvSpPr>
        <dsp:cNvPr id="0" name=""/>
        <dsp:cNvSpPr/>
      </dsp:nvSpPr>
      <dsp:spPr>
        <a:xfrm>
          <a:off x="1654304" y="439501"/>
          <a:ext cx="330860" cy="1657631"/>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5F1E9-6C2E-4566-9DC5-60C2D5581881}">
      <dsp:nvSpPr>
        <dsp:cNvPr id="0" name=""/>
        <dsp:cNvSpPr/>
      </dsp:nvSpPr>
      <dsp:spPr>
        <a:xfrm>
          <a:off x="2117509" y="439501"/>
          <a:ext cx="4499707" cy="16576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228600" lvl="1" indent="-228600" algn="l" defTabSz="1066800">
            <a:lnSpc>
              <a:spcPct val="90000"/>
            </a:lnSpc>
            <a:spcBef>
              <a:spcPct val="0"/>
            </a:spcBef>
            <a:spcAft>
              <a:spcPct val="15000"/>
            </a:spcAft>
            <a:buChar char="••"/>
          </a:pPr>
          <a:r>
            <a:rPr lang="en-US" sz="2400" kern="1200"/>
            <a:t>Establish meeting etiquette</a:t>
          </a:r>
        </a:p>
        <a:p>
          <a:pPr marL="228600" lvl="1" indent="-228600" algn="l" defTabSz="1066800">
            <a:lnSpc>
              <a:spcPct val="90000"/>
            </a:lnSpc>
            <a:spcBef>
              <a:spcPct val="0"/>
            </a:spcBef>
            <a:spcAft>
              <a:spcPct val="15000"/>
            </a:spcAft>
            <a:buChar char="••"/>
          </a:pPr>
          <a:r>
            <a:rPr lang="en-US" sz="2400" kern="1200"/>
            <a:t>Model preferred behaviors</a:t>
          </a:r>
        </a:p>
        <a:p>
          <a:pPr marL="228600" lvl="1" indent="-228600" algn="l" defTabSz="1066800">
            <a:lnSpc>
              <a:spcPct val="90000"/>
            </a:lnSpc>
            <a:spcBef>
              <a:spcPct val="0"/>
            </a:spcBef>
            <a:spcAft>
              <a:spcPct val="15000"/>
            </a:spcAft>
            <a:buChar char="••"/>
          </a:pPr>
          <a:r>
            <a:rPr lang="en-US" sz="2400" kern="1200"/>
            <a:t>Enlist the group in keeping meeting and bheaviors on track</a:t>
          </a:r>
        </a:p>
      </dsp:txBody>
      <dsp:txXfrm>
        <a:off x="2117509" y="439501"/>
        <a:ext cx="4499707" cy="1657631"/>
      </dsp:txXfrm>
    </dsp:sp>
    <dsp:sp modelId="{224CBFFA-C4E7-4765-856D-12B1FB023D24}">
      <dsp:nvSpPr>
        <dsp:cNvPr id="0" name=""/>
        <dsp:cNvSpPr/>
      </dsp:nvSpPr>
      <dsp:spPr>
        <a:xfrm>
          <a:off x="0" y="2973162"/>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Prepare</a:t>
          </a:r>
        </a:p>
      </dsp:txBody>
      <dsp:txXfrm>
        <a:off x="0" y="2973162"/>
        <a:ext cx="1655921" cy="475200"/>
      </dsp:txXfrm>
    </dsp:sp>
    <dsp:sp modelId="{09BE73EA-939A-4793-BECA-22FACD552A71}">
      <dsp:nvSpPr>
        <dsp:cNvPr id="0" name=""/>
        <dsp:cNvSpPr/>
      </dsp:nvSpPr>
      <dsp:spPr>
        <a:xfrm>
          <a:off x="1655921" y="2260362"/>
          <a:ext cx="331184" cy="19008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63894-B0E6-452B-ABCB-72355C27C8CB}">
      <dsp:nvSpPr>
        <dsp:cNvPr id="0" name=""/>
        <dsp:cNvSpPr/>
      </dsp:nvSpPr>
      <dsp:spPr>
        <a:xfrm>
          <a:off x="2119579" y="2183532"/>
          <a:ext cx="4494827" cy="2054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Assess the need for the meeting ask</a:t>
          </a:r>
        </a:p>
        <a:p>
          <a:pPr marL="114300" lvl="1" indent="-114300" algn="l" defTabSz="577850">
            <a:lnSpc>
              <a:spcPct val="90000"/>
            </a:lnSpc>
            <a:spcBef>
              <a:spcPct val="0"/>
            </a:spcBef>
            <a:spcAft>
              <a:spcPct val="15000"/>
            </a:spcAft>
            <a:buChar char="••"/>
          </a:pPr>
          <a:r>
            <a:rPr lang="en-US" sz="1300" kern="1200"/>
            <a:t>Only invite those who are affected by the information, actions and decisions</a:t>
          </a:r>
        </a:p>
        <a:p>
          <a:pPr marL="114300" lvl="1" indent="-114300" algn="l" defTabSz="577850">
            <a:lnSpc>
              <a:spcPct val="90000"/>
            </a:lnSpc>
            <a:spcBef>
              <a:spcPct val="0"/>
            </a:spcBef>
            <a:spcAft>
              <a:spcPct val="15000"/>
            </a:spcAft>
            <a:buChar char="••"/>
          </a:pPr>
          <a:r>
            <a:rPr lang="en-US" sz="1300" kern="1200"/>
            <a:t>Have a clear purpose and agenda</a:t>
          </a:r>
        </a:p>
        <a:p>
          <a:pPr marL="114300" lvl="1" indent="-114300" algn="l" defTabSz="577850">
            <a:lnSpc>
              <a:spcPct val="90000"/>
            </a:lnSpc>
            <a:spcBef>
              <a:spcPct val="0"/>
            </a:spcBef>
            <a:spcAft>
              <a:spcPct val="15000"/>
            </a:spcAft>
            <a:buChar char="••"/>
          </a:pPr>
          <a:r>
            <a:rPr lang="en-US" sz="1300" kern="1200"/>
            <a:t>Prepare an informed and appropriate meeting agneda, distribute in advance</a:t>
          </a:r>
        </a:p>
        <a:p>
          <a:pPr marL="114300" lvl="1" indent="-114300" algn="l" defTabSz="577850">
            <a:lnSpc>
              <a:spcPct val="90000"/>
            </a:lnSpc>
            <a:spcBef>
              <a:spcPct val="0"/>
            </a:spcBef>
            <a:spcAft>
              <a:spcPct val="15000"/>
            </a:spcAft>
            <a:buChar char="••"/>
          </a:pPr>
          <a:r>
            <a:rPr lang="en-US" sz="1300" kern="1200"/>
            <a:t>Prepare participants in advance: communicate meeting guidelines and expectations</a:t>
          </a:r>
        </a:p>
        <a:p>
          <a:pPr marL="114300" lvl="1" indent="-114300" algn="l" defTabSz="577850">
            <a:lnSpc>
              <a:spcPct val="90000"/>
            </a:lnSpc>
            <a:spcBef>
              <a:spcPct val="0"/>
            </a:spcBef>
            <a:spcAft>
              <a:spcPct val="15000"/>
            </a:spcAft>
            <a:buChar char="••"/>
          </a:pPr>
          <a:r>
            <a:rPr lang="en-US" sz="1300" kern="1200"/>
            <a:t>Ensure room is ready: equipment, handouts, etc.</a:t>
          </a:r>
        </a:p>
      </dsp:txBody>
      <dsp:txXfrm>
        <a:off x="2119579" y="2183532"/>
        <a:ext cx="4494827" cy="2054460"/>
      </dsp:txXfrm>
    </dsp:sp>
    <dsp:sp modelId="{930B8897-0E3D-410A-882A-804CFE46CFBB}">
      <dsp:nvSpPr>
        <dsp:cNvPr id="0" name=""/>
        <dsp:cNvSpPr/>
      </dsp:nvSpPr>
      <dsp:spPr>
        <a:xfrm>
          <a:off x="0" y="4574986"/>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Engage &amp; Particpate</a:t>
          </a:r>
        </a:p>
      </dsp:txBody>
      <dsp:txXfrm>
        <a:off x="0" y="4574986"/>
        <a:ext cx="1654304" cy="801900"/>
      </dsp:txXfrm>
    </dsp:sp>
    <dsp:sp modelId="{1DC732DF-4325-451D-9865-8F8C416219AE}">
      <dsp:nvSpPr>
        <dsp:cNvPr id="0" name=""/>
        <dsp:cNvSpPr/>
      </dsp:nvSpPr>
      <dsp:spPr>
        <a:xfrm>
          <a:off x="1654304" y="4324393"/>
          <a:ext cx="330860" cy="1303087"/>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2FF38-936D-44C4-9733-1ADBB0EC7299}">
      <dsp:nvSpPr>
        <dsp:cNvPr id="0" name=""/>
        <dsp:cNvSpPr/>
      </dsp:nvSpPr>
      <dsp:spPr>
        <a:xfrm>
          <a:off x="2120825" y="4285939"/>
          <a:ext cx="4499707" cy="13030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US" sz="1300" kern="1200"/>
            <a:t>Create a welcoming environment</a:t>
          </a:r>
        </a:p>
        <a:p>
          <a:pPr marL="114300" lvl="1" indent="-114300" algn="l" defTabSz="577850">
            <a:lnSpc>
              <a:spcPct val="90000"/>
            </a:lnSpc>
            <a:spcBef>
              <a:spcPct val="0"/>
            </a:spcBef>
            <a:spcAft>
              <a:spcPct val="15000"/>
            </a:spcAft>
            <a:buChar char="••"/>
          </a:pPr>
          <a:r>
            <a:rPr lang="en-US" sz="1300" kern="1200"/>
            <a:t>Create dialogue relate to the goals and tasks</a:t>
          </a:r>
        </a:p>
        <a:p>
          <a:pPr marL="114300" lvl="1" indent="-114300" algn="l" defTabSz="577850">
            <a:lnSpc>
              <a:spcPct val="90000"/>
            </a:lnSpc>
            <a:spcBef>
              <a:spcPct val="0"/>
            </a:spcBef>
            <a:spcAft>
              <a:spcPct val="15000"/>
            </a:spcAft>
            <a:buChar char="••"/>
          </a:pPr>
          <a:r>
            <a:rPr lang="en-US" sz="1300" kern="1200"/>
            <a:t>People come to meeting with facts feelings and thoughts -- design agendas and dialogue to touch on each of these</a:t>
          </a:r>
        </a:p>
        <a:p>
          <a:pPr marL="114300" lvl="1" indent="-114300" algn="l" defTabSz="577850">
            <a:lnSpc>
              <a:spcPct val="90000"/>
            </a:lnSpc>
            <a:spcBef>
              <a:spcPct val="0"/>
            </a:spcBef>
            <a:spcAft>
              <a:spcPct val="15000"/>
            </a:spcAft>
            <a:buChar char="••"/>
          </a:pPr>
          <a:r>
            <a:rPr lang="en-US" sz="1300" kern="1200"/>
            <a:t>Find out what people care about -- ask questions, enlist them in agenda planning; create roles for every body</a:t>
          </a:r>
        </a:p>
      </dsp:txBody>
      <dsp:txXfrm>
        <a:off x="2120825" y="4285939"/>
        <a:ext cx="4499707" cy="1303087"/>
      </dsp:txXfrm>
    </dsp:sp>
    <dsp:sp modelId="{59458C4B-A3E0-437E-B726-6C36E28F33AE}">
      <dsp:nvSpPr>
        <dsp:cNvPr id="0" name=""/>
        <dsp:cNvSpPr/>
      </dsp:nvSpPr>
      <dsp:spPr>
        <a:xfrm>
          <a:off x="0" y="5921780"/>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Execute</a:t>
          </a:r>
        </a:p>
      </dsp:txBody>
      <dsp:txXfrm>
        <a:off x="0" y="5921780"/>
        <a:ext cx="1655921" cy="475200"/>
      </dsp:txXfrm>
    </dsp:sp>
    <dsp:sp modelId="{161E3C8E-5AB4-48F8-9F09-3472222134E5}">
      <dsp:nvSpPr>
        <dsp:cNvPr id="0" name=""/>
        <dsp:cNvSpPr/>
      </dsp:nvSpPr>
      <dsp:spPr>
        <a:xfrm>
          <a:off x="1655921" y="5713880"/>
          <a:ext cx="331184" cy="8910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52CAA-C2CD-4770-A7D2-CB140925EC8A}">
      <dsp:nvSpPr>
        <dsp:cNvPr id="0" name=""/>
        <dsp:cNvSpPr/>
      </dsp:nvSpPr>
      <dsp:spPr>
        <a:xfrm>
          <a:off x="2119579" y="5713880"/>
          <a:ext cx="4504105" cy="8910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endParaRPr lang="en-US" sz="1300" kern="1200"/>
        </a:p>
        <a:p>
          <a:pPr marL="114300" lvl="1" indent="-114300" algn="l" defTabSz="577850">
            <a:lnSpc>
              <a:spcPct val="90000"/>
            </a:lnSpc>
            <a:spcBef>
              <a:spcPct val="0"/>
            </a:spcBef>
            <a:spcAft>
              <a:spcPct val="15000"/>
            </a:spcAft>
            <a:buChar char="••"/>
          </a:pPr>
          <a:r>
            <a:rPr lang="en-US" sz="1300" kern="1200"/>
            <a:t>Maintain the agenda</a:t>
          </a:r>
        </a:p>
        <a:p>
          <a:pPr marL="114300" lvl="1" indent="-114300" algn="l" defTabSz="577850">
            <a:lnSpc>
              <a:spcPct val="90000"/>
            </a:lnSpc>
            <a:spcBef>
              <a:spcPct val="0"/>
            </a:spcBef>
            <a:spcAft>
              <a:spcPct val="15000"/>
            </a:spcAft>
            <a:buChar char="••"/>
          </a:pPr>
          <a:r>
            <a:rPr lang="en-US" sz="1300" kern="1200"/>
            <a:t>Clearly communicate expectations for particpation and for how decisions get made</a:t>
          </a:r>
        </a:p>
      </dsp:txBody>
      <dsp:txXfrm>
        <a:off x="2119579" y="5713880"/>
        <a:ext cx="4504105" cy="891000"/>
      </dsp:txXfrm>
    </dsp:sp>
    <dsp:sp modelId="{BF7DC4BC-5081-490F-A2CD-5BE1984213AB}">
      <dsp:nvSpPr>
        <dsp:cNvPr id="0" name=""/>
        <dsp:cNvSpPr/>
      </dsp:nvSpPr>
      <dsp:spPr>
        <a:xfrm>
          <a:off x="0" y="6829107"/>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Follow Through</a:t>
          </a:r>
        </a:p>
      </dsp:txBody>
      <dsp:txXfrm>
        <a:off x="0" y="6829107"/>
        <a:ext cx="1654304" cy="801900"/>
      </dsp:txXfrm>
    </dsp:sp>
    <dsp:sp modelId="{9266D5A8-8792-489C-A4B7-8BCC4ABC52D9}">
      <dsp:nvSpPr>
        <dsp:cNvPr id="0" name=""/>
        <dsp:cNvSpPr/>
      </dsp:nvSpPr>
      <dsp:spPr>
        <a:xfrm>
          <a:off x="1654304" y="6691280"/>
          <a:ext cx="330860" cy="1077553"/>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6D98D-2BC9-4BD0-A3E9-CC992B892A19}">
      <dsp:nvSpPr>
        <dsp:cNvPr id="0" name=""/>
        <dsp:cNvSpPr/>
      </dsp:nvSpPr>
      <dsp:spPr>
        <a:xfrm>
          <a:off x="2117509" y="6691280"/>
          <a:ext cx="4499707" cy="10775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endParaRPr lang="en-US" sz="1300" kern="1200"/>
        </a:p>
        <a:p>
          <a:pPr marL="114300" lvl="1" indent="-114300" algn="l" defTabSz="577850">
            <a:lnSpc>
              <a:spcPct val="90000"/>
            </a:lnSpc>
            <a:spcBef>
              <a:spcPct val="0"/>
            </a:spcBef>
            <a:spcAft>
              <a:spcPct val="15000"/>
            </a:spcAft>
            <a:buChar char="••"/>
          </a:pPr>
          <a:r>
            <a:rPr lang="en-US" sz="1300" kern="1200"/>
            <a:t>Use the What/Who/By When action planning template to identify next steps</a:t>
          </a:r>
        </a:p>
        <a:p>
          <a:pPr marL="114300" lvl="1" indent="-114300" algn="l" defTabSz="577850">
            <a:lnSpc>
              <a:spcPct val="90000"/>
            </a:lnSpc>
            <a:spcBef>
              <a:spcPct val="0"/>
            </a:spcBef>
            <a:spcAft>
              <a:spcPct val="15000"/>
            </a:spcAft>
            <a:buChar char="••"/>
          </a:pPr>
          <a:r>
            <a:rPr lang="en-US" sz="1300" kern="1200"/>
            <a:t>Agree to distrubte minutes and follow up as needed within reasonable timeframe (72 hours)</a:t>
          </a:r>
        </a:p>
      </dsp:txBody>
      <dsp:txXfrm>
        <a:off x="2117509" y="6691280"/>
        <a:ext cx="4499707" cy="1077553"/>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E47F4FCA2744B6A9DF0020CC360D89"/>
        <w:category>
          <w:name w:val="General"/>
          <w:gallery w:val="placeholder"/>
        </w:category>
        <w:types>
          <w:type w:val="bbPlcHdr"/>
        </w:types>
        <w:behaviors>
          <w:behavior w:val="content"/>
        </w:behaviors>
        <w:guid w:val="{177A4391-414E-41F2-8385-B106469A3A15}"/>
      </w:docPartPr>
      <w:docPartBody>
        <w:p w:rsidR="000A41D6" w:rsidRDefault="000A41D6" w:rsidP="000A41D6">
          <w:pPr>
            <w:pStyle w:val="04E47F4FCA2744B6A9DF0020CC360D89"/>
          </w:pPr>
          <w:r>
            <w:t>[Click to select date]</w:t>
          </w:r>
        </w:p>
      </w:docPartBody>
    </w:docPart>
    <w:docPart>
      <w:docPartPr>
        <w:name w:val="9BB3A95A6D7F460B91B52D17234A5699"/>
        <w:category>
          <w:name w:val="General"/>
          <w:gallery w:val="placeholder"/>
        </w:category>
        <w:types>
          <w:type w:val="bbPlcHdr"/>
        </w:types>
        <w:behaviors>
          <w:behavior w:val="content"/>
        </w:behaviors>
        <w:guid w:val="{D77F0416-80CA-4D2A-82CD-D19C8274029A}"/>
      </w:docPartPr>
      <w:docPartBody>
        <w:p w:rsidR="000A41D6" w:rsidRDefault="000A41D6" w:rsidP="000A41D6">
          <w:pPr>
            <w:pStyle w:val="9BB3A95A6D7F460B91B52D17234A5699"/>
          </w:pPr>
          <w:r>
            <w:t>[Click to select date]</w:t>
          </w:r>
        </w:p>
      </w:docPartBody>
    </w:docPart>
    <w:docPart>
      <w:docPartPr>
        <w:name w:val="D3A82018C1FD9248A751AE8EF591986A"/>
        <w:category>
          <w:name w:val="General"/>
          <w:gallery w:val="placeholder"/>
        </w:category>
        <w:types>
          <w:type w:val="bbPlcHdr"/>
        </w:types>
        <w:behaviors>
          <w:behavior w:val="content"/>
        </w:behaviors>
        <w:guid w:val="{D561D5BA-AD17-B246-8A9A-07C04DBD473E}"/>
      </w:docPartPr>
      <w:docPartBody>
        <w:p w:rsidR="00B317F3" w:rsidRDefault="00B317F3" w:rsidP="00B317F3">
          <w:pPr>
            <w:pStyle w:val="D3A82018C1FD9248A751AE8EF591986A"/>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D6"/>
    <w:rsid w:val="00074440"/>
    <w:rsid w:val="000A41D6"/>
    <w:rsid w:val="00B317F3"/>
    <w:rsid w:val="00C86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AAD7A7C0F4E9B9369596C2F5840C1">
    <w:name w:val="6F0AAD7A7C0F4E9B9369596C2F5840C1"/>
    <w:rsid w:val="000A41D6"/>
  </w:style>
  <w:style w:type="paragraph" w:customStyle="1" w:styleId="064A208F7B304973B33070E78AA3A946">
    <w:name w:val="064A208F7B304973B33070E78AA3A946"/>
    <w:rsid w:val="000A41D6"/>
  </w:style>
  <w:style w:type="paragraph" w:customStyle="1" w:styleId="04E47F4FCA2744B6A9DF0020CC360D89">
    <w:name w:val="04E47F4FCA2744B6A9DF0020CC360D89"/>
    <w:rsid w:val="000A41D6"/>
  </w:style>
  <w:style w:type="paragraph" w:customStyle="1" w:styleId="9BB3A95A6D7F460B91B52D17234A5699">
    <w:name w:val="9BB3A95A6D7F460B91B52D17234A5699"/>
    <w:rsid w:val="000A41D6"/>
  </w:style>
  <w:style w:type="paragraph" w:customStyle="1" w:styleId="D3A82018C1FD9248A751AE8EF591986A">
    <w:name w:val="D3A82018C1FD9248A751AE8EF591986A"/>
    <w:rsid w:val="00B317F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845FC-7374-4A18-88F0-5A3068D7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2768</Words>
  <Characters>15478</Characters>
  <Application>Microsoft Office Word</Application>
  <DocSecurity>0</DocSecurity>
  <Lines>499</Lines>
  <Paragraphs>299</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jmartz1</dc:creator>
  <cp:lastModifiedBy>New-Cater,Victoria</cp:lastModifiedBy>
  <cp:revision>8</cp:revision>
  <cp:lastPrinted>2016-02-15T21:12:00Z</cp:lastPrinted>
  <dcterms:created xsi:type="dcterms:W3CDTF">2016-02-18T01:23:00Z</dcterms:created>
  <dcterms:modified xsi:type="dcterms:W3CDTF">2016-02-19T01:02:00Z</dcterms:modified>
</cp:coreProperties>
</file>